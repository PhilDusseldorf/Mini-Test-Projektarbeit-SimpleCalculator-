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CCC" w:rsidRDefault="00B82550" w:rsidP="00B82550">
      <w:pPr>
        <w:jc w:val="center"/>
      </w:pPr>
      <w:r>
        <w:t>Abschlussprüfung Winter 2023</w:t>
      </w:r>
    </w:p>
    <w:p w:rsidR="00B82550" w:rsidRDefault="00B82550" w:rsidP="00B82550">
      <w:pPr>
        <w:jc w:val="center"/>
      </w:pPr>
      <w:r>
        <w:t>Fachinformatiker für Anwendungsentwicklung</w:t>
      </w:r>
    </w:p>
    <w:p w:rsidR="00B82550" w:rsidRDefault="00B82550" w:rsidP="00B82550">
      <w:pPr>
        <w:jc w:val="center"/>
      </w:pPr>
      <w:r>
        <w:t>Dokumentation zur betrieblichen Projektarbeit</w:t>
      </w:r>
    </w:p>
    <w:p w:rsidR="00B82550" w:rsidRDefault="00B82550" w:rsidP="00B82550">
      <w:pPr>
        <w:jc w:val="center"/>
      </w:pPr>
    </w:p>
    <w:p w:rsidR="00B82550" w:rsidRPr="00B82550" w:rsidRDefault="00B82550" w:rsidP="00B82550">
      <w:pPr>
        <w:jc w:val="center"/>
        <w:rPr>
          <w:b/>
          <w:sz w:val="36"/>
          <w:szCs w:val="36"/>
        </w:rPr>
      </w:pPr>
      <w:r w:rsidRPr="00B82550">
        <w:rPr>
          <w:b/>
          <w:sz w:val="36"/>
          <w:szCs w:val="36"/>
        </w:rPr>
        <w:t xml:space="preserve">Simple </w:t>
      </w:r>
      <w:proofErr w:type="spellStart"/>
      <w:r w:rsidRPr="00B82550">
        <w:rPr>
          <w:b/>
          <w:sz w:val="36"/>
          <w:szCs w:val="36"/>
        </w:rPr>
        <w:t>Calculator</w:t>
      </w:r>
      <w:proofErr w:type="spellEnd"/>
    </w:p>
    <w:p w:rsidR="00B82550" w:rsidRPr="00B82550" w:rsidRDefault="00B82550" w:rsidP="00B82550">
      <w:pPr>
        <w:jc w:val="center"/>
        <w:rPr>
          <w:b/>
          <w:sz w:val="28"/>
          <w:szCs w:val="28"/>
        </w:rPr>
      </w:pPr>
      <w:r w:rsidRPr="00B82550">
        <w:rPr>
          <w:b/>
          <w:sz w:val="28"/>
          <w:szCs w:val="28"/>
        </w:rPr>
        <w:t>Ein simpler Taschenrechner mit Grundfunktionen</w:t>
      </w:r>
    </w:p>
    <w:p w:rsidR="00B82550" w:rsidRDefault="00B82550" w:rsidP="00B82550">
      <w:pPr>
        <w:jc w:val="center"/>
      </w:pPr>
    </w:p>
    <w:p w:rsidR="00B82550" w:rsidRDefault="00B82550" w:rsidP="00B82550">
      <w:pPr>
        <w:jc w:val="center"/>
      </w:pPr>
      <w:r>
        <w:t>Abgabedatum: Düsseldorf, den 16.03.2022</w:t>
      </w:r>
    </w:p>
    <w:p w:rsidR="00B82550" w:rsidRDefault="00B82550" w:rsidP="00B82550">
      <w:pPr>
        <w:jc w:val="center"/>
      </w:pPr>
    </w:p>
    <w:p w:rsidR="00B82550" w:rsidRPr="00B82550" w:rsidRDefault="00B82550" w:rsidP="00B82550">
      <w:pPr>
        <w:jc w:val="center"/>
        <w:rPr>
          <w:b/>
        </w:rPr>
      </w:pPr>
      <w:r w:rsidRPr="00B82550">
        <w:rPr>
          <w:b/>
        </w:rPr>
        <w:t>Prüfungsbewerber:</w:t>
      </w:r>
    </w:p>
    <w:p w:rsidR="00B82550" w:rsidRDefault="00B82550" w:rsidP="00B82550">
      <w:pPr>
        <w:jc w:val="center"/>
      </w:pPr>
      <w:r>
        <w:t>Philipp Pick</w:t>
      </w:r>
    </w:p>
    <w:p w:rsidR="00B82550" w:rsidRDefault="00B82550" w:rsidP="00B82550">
      <w:pPr>
        <w:jc w:val="center"/>
      </w:pPr>
      <w:proofErr w:type="spellStart"/>
      <w:r>
        <w:t>Gumbertstrasse</w:t>
      </w:r>
      <w:proofErr w:type="spellEnd"/>
      <w:r>
        <w:t xml:space="preserve"> 148</w:t>
      </w:r>
    </w:p>
    <w:p w:rsidR="00B82550" w:rsidRDefault="00B82550" w:rsidP="00B82550">
      <w:pPr>
        <w:jc w:val="center"/>
      </w:pPr>
      <w:r>
        <w:t>40229 Düsseldorf</w:t>
      </w:r>
    </w:p>
    <w:p w:rsidR="00B82550" w:rsidRDefault="00B82550" w:rsidP="00B82550">
      <w:pPr>
        <w:jc w:val="center"/>
      </w:pPr>
    </w:p>
    <w:p w:rsidR="00B82550" w:rsidRPr="00B82550" w:rsidRDefault="00B82550" w:rsidP="00B82550">
      <w:pPr>
        <w:jc w:val="center"/>
        <w:rPr>
          <w:b/>
        </w:rPr>
      </w:pPr>
      <w:r>
        <w:rPr>
          <w:b/>
        </w:rPr>
        <w:t>Ausbildungsträger</w:t>
      </w:r>
      <w:r w:rsidRPr="00B82550">
        <w:rPr>
          <w:b/>
        </w:rPr>
        <w:t>:</w:t>
      </w:r>
    </w:p>
    <w:p w:rsidR="00B82550" w:rsidRDefault="00B82550" w:rsidP="00B82550">
      <w:pPr>
        <w:jc w:val="center"/>
      </w:pPr>
      <w:proofErr w:type="spellStart"/>
      <w:r>
        <w:t>Comcave</w:t>
      </w:r>
      <w:proofErr w:type="spellEnd"/>
      <w:r>
        <w:t xml:space="preserve"> College</w:t>
      </w:r>
    </w:p>
    <w:p w:rsidR="00B82550" w:rsidRDefault="00B82550" w:rsidP="00B82550">
      <w:pPr>
        <w:jc w:val="center"/>
      </w:pPr>
      <w:proofErr w:type="spellStart"/>
      <w:r>
        <w:t>Immermannstrasse</w:t>
      </w:r>
      <w:proofErr w:type="spellEnd"/>
      <w:r>
        <w:t xml:space="preserve"> 65</w:t>
      </w:r>
    </w:p>
    <w:p w:rsidR="00B82550" w:rsidRDefault="00B82550" w:rsidP="00B82550">
      <w:pPr>
        <w:jc w:val="center"/>
      </w:pPr>
      <w:r>
        <w:t>40210 Düsseldorf</w:t>
      </w:r>
    </w:p>
    <w:p w:rsidR="00B82550" w:rsidRDefault="00B82550" w:rsidP="00B82550">
      <w:pPr>
        <w:jc w:val="center"/>
      </w:pPr>
    </w:p>
    <w:p w:rsidR="00B82550" w:rsidRPr="00B82550" w:rsidRDefault="00B82550" w:rsidP="00B82550">
      <w:pPr>
        <w:jc w:val="center"/>
        <w:rPr>
          <w:b/>
        </w:rPr>
      </w:pPr>
      <w:r>
        <w:rPr>
          <w:b/>
        </w:rPr>
        <w:t>Ausbildungsbetrieb</w:t>
      </w:r>
      <w:r w:rsidRPr="00B82550">
        <w:rPr>
          <w:b/>
        </w:rPr>
        <w:t>:</w:t>
      </w:r>
    </w:p>
    <w:p w:rsidR="00B82550" w:rsidRDefault="00B82550" w:rsidP="00B82550">
      <w:pPr>
        <w:jc w:val="center"/>
      </w:pPr>
      <w:r>
        <w:t>Philipp Pick</w:t>
      </w:r>
    </w:p>
    <w:p w:rsidR="00B82550" w:rsidRDefault="00B82550" w:rsidP="00B82550">
      <w:pPr>
        <w:jc w:val="center"/>
      </w:pPr>
      <w:proofErr w:type="spellStart"/>
      <w:r>
        <w:t>Gumbertstrasse</w:t>
      </w:r>
      <w:proofErr w:type="spellEnd"/>
      <w:r>
        <w:t xml:space="preserve"> 148</w:t>
      </w:r>
    </w:p>
    <w:p w:rsidR="00FE10C3" w:rsidRDefault="00B82550" w:rsidP="00B82550">
      <w:pPr>
        <w:jc w:val="center"/>
      </w:pPr>
      <w:r>
        <w:t>40229 Düsseldorf</w:t>
      </w:r>
    </w:p>
    <w:p w:rsidR="00FE10C3" w:rsidRDefault="00FE10C3">
      <w:r>
        <w:br w:type="page"/>
      </w:r>
    </w:p>
    <w:p w:rsidR="00FE10C3" w:rsidRDefault="00FE10C3" w:rsidP="00A93E7C">
      <w:pPr>
        <w:pStyle w:val="berschrift1"/>
      </w:pPr>
      <w:bookmarkStart w:id="0" w:name="_Toc98330139"/>
      <w:r>
        <w:lastRenderedPageBreak/>
        <w:t>Inhalt</w:t>
      </w:r>
      <w:bookmarkEnd w:id="0"/>
    </w:p>
    <w:p w:rsidR="00FE10C3" w:rsidRDefault="00FE10C3"/>
    <w:sdt>
      <w:sdtPr>
        <w:id w:val="424160427"/>
        <w:docPartObj>
          <w:docPartGallery w:val="Table of Contents"/>
          <w:docPartUnique/>
        </w:docPartObj>
      </w:sdtPr>
      <w:sdtEndPr>
        <w:rPr>
          <w:rFonts w:ascii="Arial" w:eastAsiaTheme="minorHAnsi" w:hAnsi="Arial" w:cstheme="minorBidi"/>
          <w:b/>
          <w:bCs/>
          <w:color w:val="auto"/>
          <w:sz w:val="20"/>
          <w:szCs w:val="22"/>
          <w:lang w:eastAsia="en-US"/>
        </w:rPr>
      </w:sdtEndPr>
      <w:sdtContent>
        <w:p w:rsidR="006759E0" w:rsidRDefault="006759E0">
          <w:pPr>
            <w:pStyle w:val="Inhaltsverzeichnisberschrift"/>
          </w:pPr>
          <w:r>
            <w:t>Inhalt</w:t>
          </w:r>
        </w:p>
        <w:p w:rsidR="006759E0" w:rsidRDefault="006759E0">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98330139" w:history="1">
            <w:r w:rsidRPr="00400A80">
              <w:rPr>
                <w:rStyle w:val="Hyperlink"/>
                <w:noProof/>
              </w:rPr>
              <w:t>Inhalt</w:t>
            </w:r>
            <w:r>
              <w:rPr>
                <w:noProof/>
                <w:webHidden/>
              </w:rPr>
              <w:tab/>
            </w:r>
            <w:r>
              <w:rPr>
                <w:noProof/>
                <w:webHidden/>
              </w:rPr>
              <w:fldChar w:fldCharType="begin"/>
            </w:r>
            <w:r>
              <w:rPr>
                <w:noProof/>
                <w:webHidden/>
              </w:rPr>
              <w:instrText xml:space="preserve"> PAGEREF _Toc98330139 \h </w:instrText>
            </w:r>
            <w:r>
              <w:rPr>
                <w:noProof/>
                <w:webHidden/>
              </w:rPr>
            </w:r>
            <w:r>
              <w:rPr>
                <w:noProof/>
                <w:webHidden/>
              </w:rPr>
              <w:fldChar w:fldCharType="separate"/>
            </w:r>
            <w:r>
              <w:rPr>
                <w:noProof/>
                <w:webHidden/>
              </w:rPr>
              <w:t>2</w:t>
            </w:r>
            <w:r>
              <w:rPr>
                <w:noProof/>
                <w:webHidden/>
              </w:rPr>
              <w:fldChar w:fldCharType="end"/>
            </w:r>
          </w:hyperlink>
        </w:p>
        <w:p w:rsidR="006759E0" w:rsidRDefault="006759E0">
          <w:pPr>
            <w:pStyle w:val="Verzeichnis1"/>
            <w:rPr>
              <w:rFonts w:asciiTheme="minorHAnsi" w:eastAsiaTheme="minorEastAsia" w:hAnsiTheme="minorHAnsi"/>
              <w:noProof/>
              <w:sz w:val="22"/>
              <w:lang w:eastAsia="de-DE"/>
            </w:rPr>
          </w:pPr>
          <w:hyperlink w:anchor="_Toc98330140" w:history="1">
            <w:r w:rsidRPr="00400A80">
              <w:rPr>
                <w:rStyle w:val="Hyperlink"/>
                <w:noProof/>
              </w:rPr>
              <w:t>Abkürzungsverzeichnis</w:t>
            </w:r>
            <w:r>
              <w:rPr>
                <w:noProof/>
                <w:webHidden/>
              </w:rPr>
              <w:tab/>
            </w:r>
            <w:r>
              <w:rPr>
                <w:noProof/>
                <w:webHidden/>
              </w:rPr>
              <w:fldChar w:fldCharType="begin"/>
            </w:r>
            <w:r>
              <w:rPr>
                <w:noProof/>
                <w:webHidden/>
              </w:rPr>
              <w:instrText xml:space="preserve"> PAGEREF _Toc98330140 \h </w:instrText>
            </w:r>
            <w:r>
              <w:rPr>
                <w:noProof/>
                <w:webHidden/>
              </w:rPr>
            </w:r>
            <w:r>
              <w:rPr>
                <w:noProof/>
                <w:webHidden/>
              </w:rPr>
              <w:fldChar w:fldCharType="separate"/>
            </w:r>
            <w:r>
              <w:rPr>
                <w:noProof/>
                <w:webHidden/>
              </w:rPr>
              <w:t>4</w:t>
            </w:r>
            <w:r>
              <w:rPr>
                <w:noProof/>
                <w:webHidden/>
              </w:rPr>
              <w:fldChar w:fldCharType="end"/>
            </w:r>
          </w:hyperlink>
        </w:p>
        <w:p w:rsidR="006759E0" w:rsidRDefault="006759E0">
          <w:pPr>
            <w:pStyle w:val="Verzeichnis1"/>
            <w:rPr>
              <w:rFonts w:asciiTheme="minorHAnsi" w:eastAsiaTheme="minorEastAsia" w:hAnsiTheme="minorHAnsi"/>
              <w:noProof/>
              <w:sz w:val="22"/>
              <w:lang w:eastAsia="de-DE"/>
            </w:rPr>
          </w:pPr>
          <w:hyperlink w:anchor="_Toc98330141" w:history="1">
            <w:r w:rsidRPr="00400A80">
              <w:rPr>
                <w:rStyle w:val="Hyperlink"/>
                <w:noProof/>
              </w:rPr>
              <w:t>Einleitung</w:t>
            </w:r>
            <w:r>
              <w:rPr>
                <w:noProof/>
                <w:webHidden/>
              </w:rPr>
              <w:tab/>
            </w:r>
            <w:r>
              <w:rPr>
                <w:noProof/>
                <w:webHidden/>
              </w:rPr>
              <w:fldChar w:fldCharType="begin"/>
            </w:r>
            <w:r>
              <w:rPr>
                <w:noProof/>
                <w:webHidden/>
              </w:rPr>
              <w:instrText xml:space="preserve"> PAGEREF _Toc98330141 \h </w:instrText>
            </w:r>
            <w:r>
              <w:rPr>
                <w:noProof/>
                <w:webHidden/>
              </w:rPr>
            </w:r>
            <w:r>
              <w:rPr>
                <w:noProof/>
                <w:webHidden/>
              </w:rPr>
              <w:fldChar w:fldCharType="separate"/>
            </w:r>
            <w:r>
              <w:rPr>
                <w:noProof/>
                <w:webHidden/>
              </w:rPr>
              <w:t>5</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42" w:history="1">
            <w:r w:rsidRPr="00400A80">
              <w:rPr>
                <w:rStyle w:val="Hyperlink"/>
                <w:noProof/>
              </w:rPr>
              <w:t>Projektumfeld</w:t>
            </w:r>
            <w:r>
              <w:rPr>
                <w:noProof/>
                <w:webHidden/>
              </w:rPr>
              <w:tab/>
            </w:r>
            <w:r>
              <w:rPr>
                <w:noProof/>
                <w:webHidden/>
              </w:rPr>
              <w:fldChar w:fldCharType="begin"/>
            </w:r>
            <w:r>
              <w:rPr>
                <w:noProof/>
                <w:webHidden/>
              </w:rPr>
              <w:instrText xml:space="preserve"> PAGEREF _Toc98330142 \h </w:instrText>
            </w:r>
            <w:r>
              <w:rPr>
                <w:noProof/>
                <w:webHidden/>
              </w:rPr>
            </w:r>
            <w:r>
              <w:rPr>
                <w:noProof/>
                <w:webHidden/>
              </w:rPr>
              <w:fldChar w:fldCharType="separate"/>
            </w:r>
            <w:r>
              <w:rPr>
                <w:noProof/>
                <w:webHidden/>
              </w:rPr>
              <w:t>5</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43" w:history="1">
            <w:r w:rsidRPr="00400A80">
              <w:rPr>
                <w:rStyle w:val="Hyperlink"/>
                <w:noProof/>
              </w:rPr>
              <w:t>Projektziel</w:t>
            </w:r>
            <w:r>
              <w:rPr>
                <w:noProof/>
                <w:webHidden/>
              </w:rPr>
              <w:tab/>
            </w:r>
            <w:r>
              <w:rPr>
                <w:noProof/>
                <w:webHidden/>
              </w:rPr>
              <w:fldChar w:fldCharType="begin"/>
            </w:r>
            <w:r>
              <w:rPr>
                <w:noProof/>
                <w:webHidden/>
              </w:rPr>
              <w:instrText xml:space="preserve"> PAGEREF _Toc98330143 \h </w:instrText>
            </w:r>
            <w:r>
              <w:rPr>
                <w:noProof/>
                <w:webHidden/>
              </w:rPr>
            </w:r>
            <w:r>
              <w:rPr>
                <w:noProof/>
                <w:webHidden/>
              </w:rPr>
              <w:fldChar w:fldCharType="separate"/>
            </w:r>
            <w:r>
              <w:rPr>
                <w:noProof/>
                <w:webHidden/>
              </w:rPr>
              <w:t>5</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44" w:history="1">
            <w:r w:rsidRPr="00400A80">
              <w:rPr>
                <w:rStyle w:val="Hyperlink"/>
                <w:noProof/>
              </w:rPr>
              <w:t>Projektbegründung</w:t>
            </w:r>
            <w:r>
              <w:rPr>
                <w:noProof/>
                <w:webHidden/>
              </w:rPr>
              <w:tab/>
            </w:r>
            <w:r>
              <w:rPr>
                <w:noProof/>
                <w:webHidden/>
              </w:rPr>
              <w:fldChar w:fldCharType="begin"/>
            </w:r>
            <w:r>
              <w:rPr>
                <w:noProof/>
                <w:webHidden/>
              </w:rPr>
              <w:instrText xml:space="preserve"> PAGEREF _Toc98330144 \h </w:instrText>
            </w:r>
            <w:r>
              <w:rPr>
                <w:noProof/>
                <w:webHidden/>
              </w:rPr>
            </w:r>
            <w:r>
              <w:rPr>
                <w:noProof/>
                <w:webHidden/>
              </w:rPr>
              <w:fldChar w:fldCharType="separate"/>
            </w:r>
            <w:r>
              <w:rPr>
                <w:noProof/>
                <w:webHidden/>
              </w:rPr>
              <w:t>5</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45" w:history="1">
            <w:r w:rsidRPr="00400A80">
              <w:rPr>
                <w:rStyle w:val="Hyperlink"/>
                <w:noProof/>
              </w:rPr>
              <w:t>Projektschnittstellen</w:t>
            </w:r>
            <w:r>
              <w:rPr>
                <w:noProof/>
                <w:webHidden/>
              </w:rPr>
              <w:tab/>
            </w:r>
            <w:r>
              <w:rPr>
                <w:noProof/>
                <w:webHidden/>
              </w:rPr>
              <w:fldChar w:fldCharType="begin"/>
            </w:r>
            <w:r>
              <w:rPr>
                <w:noProof/>
                <w:webHidden/>
              </w:rPr>
              <w:instrText xml:space="preserve"> PAGEREF _Toc98330145 \h </w:instrText>
            </w:r>
            <w:r>
              <w:rPr>
                <w:noProof/>
                <w:webHidden/>
              </w:rPr>
            </w:r>
            <w:r>
              <w:rPr>
                <w:noProof/>
                <w:webHidden/>
              </w:rPr>
              <w:fldChar w:fldCharType="separate"/>
            </w:r>
            <w:r>
              <w:rPr>
                <w:noProof/>
                <w:webHidden/>
              </w:rPr>
              <w:t>5</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46" w:history="1">
            <w:r w:rsidRPr="00400A80">
              <w:rPr>
                <w:rStyle w:val="Hyperlink"/>
                <w:noProof/>
              </w:rPr>
              <w:t>Projektabgrenzung</w:t>
            </w:r>
            <w:r>
              <w:rPr>
                <w:noProof/>
                <w:webHidden/>
              </w:rPr>
              <w:tab/>
            </w:r>
            <w:r>
              <w:rPr>
                <w:noProof/>
                <w:webHidden/>
              </w:rPr>
              <w:fldChar w:fldCharType="begin"/>
            </w:r>
            <w:r>
              <w:rPr>
                <w:noProof/>
                <w:webHidden/>
              </w:rPr>
              <w:instrText xml:space="preserve"> PAGEREF _Toc98330146 \h </w:instrText>
            </w:r>
            <w:r>
              <w:rPr>
                <w:noProof/>
                <w:webHidden/>
              </w:rPr>
            </w:r>
            <w:r>
              <w:rPr>
                <w:noProof/>
                <w:webHidden/>
              </w:rPr>
              <w:fldChar w:fldCharType="separate"/>
            </w:r>
            <w:r>
              <w:rPr>
                <w:noProof/>
                <w:webHidden/>
              </w:rPr>
              <w:t>6</w:t>
            </w:r>
            <w:r>
              <w:rPr>
                <w:noProof/>
                <w:webHidden/>
              </w:rPr>
              <w:fldChar w:fldCharType="end"/>
            </w:r>
          </w:hyperlink>
        </w:p>
        <w:p w:rsidR="006759E0" w:rsidRDefault="006759E0">
          <w:pPr>
            <w:pStyle w:val="Verzeichnis1"/>
            <w:rPr>
              <w:rFonts w:asciiTheme="minorHAnsi" w:eastAsiaTheme="minorEastAsia" w:hAnsiTheme="minorHAnsi"/>
              <w:noProof/>
              <w:sz w:val="22"/>
              <w:lang w:eastAsia="de-DE"/>
            </w:rPr>
          </w:pPr>
          <w:hyperlink w:anchor="_Toc98330147" w:history="1">
            <w:r w:rsidRPr="00400A80">
              <w:rPr>
                <w:rStyle w:val="Hyperlink"/>
                <w:noProof/>
              </w:rPr>
              <w:t>Projektplanung</w:t>
            </w:r>
            <w:r>
              <w:rPr>
                <w:noProof/>
                <w:webHidden/>
              </w:rPr>
              <w:tab/>
            </w:r>
            <w:r>
              <w:rPr>
                <w:noProof/>
                <w:webHidden/>
              </w:rPr>
              <w:fldChar w:fldCharType="begin"/>
            </w:r>
            <w:r>
              <w:rPr>
                <w:noProof/>
                <w:webHidden/>
              </w:rPr>
              <w:instrText xml:space="preserve"> PAGEREF _Toc98330147 \h </w:instrText>
            </w:r>
            <w:r>
              <w:rPr>
                <w:noProof/>
                <w:webHidden/>
              </w:rPr>
            </w:r>
            <w:r>
              <w:rPr>
                <w:noProof/>
                <w:webHidden/>
              </w:rPr>
              <w:fldChar w:fldCharType="separate"/>
            </w:r>
            <w:r>
              <w:rPr>
                <w:noProof/>
                <w:webHidden/>
              </w:rPr>
              <w:t>6</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48" w:history="1">
            <w:r w:rsidRPr="00400A80">
              <w:rPr>
                <w:rStyle w:val="Hyperlink"/>
                <w:noProof/>
              </w:rPr>
              <w:t>Projektphasen</w:t>
            </w:r>
            <w:r>
              <w:rPr>
                <w:noProof/>
                <w:webHidden/>
              </w:rPr>
              <w:tab/>
            </w:r>
            <w:r>
              <w:rPr>
                <w:noProof/>
                <w:webHidden/>
              </w:rPr>
              <w:fldChar w:fldCharType="begin"/>
            </w:r>
            <w:r>
              <w:rPr>
                <w:noProof/>
                <w:webHidden/>
              </w:rPr>
              <w:instrText xml:space="preserve"> PAGEREF _Toc98330148 \h </w:instrText>
            </w:r>
            <w:r>
              <w:rPr>
                <w:noProof/>
                <w:webHidden/>
              </w:rPr>
            </w:r>
            <w:r>
              <w:rPr>
                <w:noProof/>
                <w:webHidden/>
              </w:rPr>
              <w:fldChar w:fldCharType="separate"/>
            </w:r>
            <w:r>
              <w:rPr>
                <w:noProof/>
                <w:webHidden/>
              </w:rPr>
              <w:t>6</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49" w:history="1">
            <w:r w:rsidRPr="00400A80">
              <w:rPr>
                <w:rStyle w:val="Hyperlink"/>
                <w:noProof/>
              </w:rPr>
              <w:t>Ressourcenplanung</w:t>
            </w:r>
            <w:r>
              <w:rPr>
                <w:noProof/>
                <w:webHidden/>
              </w:rPr>
              <w:tab/>
            </w:r>
            <w:r>
              <w:rPr>
                <w:noProof/>
                <w:webHidden/>
              </w:rPr>
              <w:fldChar w:fldCharType="begin"/>
            </w:r>
            <w:r>
              <w:rPr>
                <w:noProof/>
                <w:webHidden/>
              </w:rPr>
              <w:instrText xml:space="preserve"> PAGEREF _Toc98330149 \h </w:instrText>
            </w:r>
            <w:r>
              <w:rPr>
                <w:noProof/>
                <w:webHidden/>
              </w:rPr>
            </w:r>
            <w:r>
              <w:rPr>
                <w:noProof/>
                <w:webHidden/>
              </w:rPr>
              <w:fldChar w:fldCharType="separate"/>
            </w:r>
            <w:r>
              <w:rPr>
                <w:noProof/>
                <w:webHidden/>
              </w:rPr>
              <w:t>6</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50" w:history="1">
            <w:r w:rsidRPr="00400A80">
              <w:rPr>
                <w:rStyle w:val="Hyperlink"/>
                <w:noProof/>
              </w:rPr>
              <w:t>Entwicklungsprozess</w:t>
            </w:r>
            <w:r>
              <w:rPr>
                <w:noProof/>
                <w:webHidden/>
              </w:rPr>
              <w:tab/>
            </w:r>
            <w:r>
              <w:rPr>
                <w:noProof/>
                <w:webHidden/>
              </w:rPr>
              <w:fldChar w:fldCharType="begin"/>
            </w:r>
            <w:r>
              <w:rPr>
                <w:noProof/>
                <w:webHidden/>
              </w:rPr>
              <w:instrText xml:space="preserve"> PAGEREF _Toc98330150 \h </w:instrText>
            </w:r>
            <w:r>
              <w:rPr>
                <w:noProof/>
                <w:webHidden/>
              </w:rPr>
            </w:r>
            <w:r>
              <w:rPr>
                <w:noProof/>
                <w:webHidden/>
              </w:rPr>
              <w:fldChar w:fldCharType="separate"/>
            </w:r>
            <w:r>
              <w:rPr>
                <w:noProof/>
                <w:webHidden/>
              </w:rPr>
              <w:t>7</w:t>
            </w:r>
            <w:r>
              <w:rPr>
                <w:noProof/>
                <w:webHidden/>
              </w:rPr>
              <w:fldChar w:fldCharType="end"/>
            </w:r>
          </w:hyperlink>
        </w:p>
        <w:p w:rsidR="006759E0" w:rsidRDefault="006759E0">
          <w:pPr>
            <w:pStyle w:val="Verzeichnis1"/>
            <w:rPr>
              <w:rFonts w:asciiTheme="minorHAnsi" w:eastAsiaTheme="minorEastAsia" w:hAnsiTheme="minorHAnsi"/>
              <w:noProof/>
              <w:sz w:val="22"/>
              <w:lang w:eastAsia="de-DE"/>
            </w:rPr>
          </w:pPr>
          <w:hyperlink w:anchor="_Toc98330151" w:history="1">
            <w:r w:rsidRPr="00400A80">
              <w:rPr>
                <w:rStyle w:val="Hyperlink"/>
                <w:noProof/>
              </w:rPr>
              <w:t>Analysephase</w:t>
            </w:r>
            <w:r>
              <w:rPr>
                <w:noProof/>
                <w:webHidden/>
              </w:rPr>
              <w:tab/>
            </w:r>
            <w:r>
              <w:rPr>
                <w:noProof/>
                <w:webHidden/>
              </w:rPr>
              <w:fldChar w:fldCharType="begin"/>
            </w:r>
            <w:r>
              <w:rPr>
                <w:noProof/>
                <w:webHidden/>
              </w:rPr>
              <w:instrText xml:space="preserve"> PAGEREF _Toc98330151 \h </w:instrText>
            </w:r>
            <w:r>
              <w:rPr>
                <w:noProof/>
                <w:webHidden/>
              </w:rPr>
            </w:r>
            <w:r>
              <w:rPr>
                <w:noProof/>
                <w:webHidden/>
              </w:rPr>
              <w:fldChar w:fldCharType="separate"/>
            </w:r>
            <w:r>
              <w:rPr>
                <w:noProof/>
                <w:webHidden/>
              </w:rPr>
              <w:t>8</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52" w:history="1">
            <w:r w:rsidRPr="00400A80">
              <w:rPr>
                <w:rStyle w:val="Hyperlink"/>
                <w:noProof/>
              </w:rPr>
              <w:t>Ist-Analyse</w:t>
            </w:r>
            <w:r>
              <w:rPr>
                <w:noProof/>
                <w:webHidden/>
              </w:rPr>
              <w:tab/>
            </w:r>
            <w:r>
              <w:rPr>
                <w:noProof/>
                <w:webHidden/>
              </w:rPr>
              <w:fldChar w:fldCharType="begin"/>
            </w:r>
            <w:r>
              <w:rPr>
                <w:noProof/>
                <w:webHidden/>
              </w:rPr>
              <w:instrText xml:space="preserve"> PAGEREF _Toc98330152 \h </w:instrText>
            </w:r>
            <w:r>
              <w:rPr>
                <w:noProof/>
                <w:webHidden/>
              </w:rPr>
            </w:r>
            <w:r>
              <w:rPr>
                <w:noProof/>
                <w:webHidden/>
              </w:rPr>
              <w:fldChar w:fldCharType="separate"/>
            </w:r>
            <w:r>
              <w:rPr>
                <w:noProof/>
                <w:webHidden/>
              </w:rPr>
              <w:t>8</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53" w:history="1">
            <w:r w:rsidRPr="00400A80">
              <w:rPr>
                <w:rStyle w:val="Hyperlink"/>
                <w:noProof/>
              </w:rPr>
              <w:t>Wirtschaftlichkeitsanalyse</w:t>
            </w:r>
            <w:r>
              <w:rPr>
                <w:noProof/>
                <w:webHidden/>
              </w:rPr>
              <w:tab/>
            </w:r>
            <w:r>
              <w:rPr>
                <w:noProof/>
                <w:webHidden/>
              </w:rPr>
              <w:fldChar w:fldCharType="begin"/>
            </w:r>
            <w:r>
              <w:rPr>
                <w:noProof/>
                <w:webHidden/>
              </w:rPr>
              <w:instrText xml:space="preserve"> PAGEREF _Toc98330153 \h </w:instrText>
            </w:r>
            <w:r>
              <w:rPr>
                <w:noProof/>
                <w:webHidden/>
              </w:rPr>
            </w:r>
            <w:r>
              <w:rPr>
                <w:noProof/>
                <w:webHidden/>
              </w:rPr>
              <w:fldChar w:fldCharType="separate"/>
            </w:r>
            <w:r>
              <w:rPr>
                <w:noProof/>
                <w:webHidden/>
              </w:rPr>
              <w:t>8</w:t>
            </w:r>
            <w:r>
              <w:rPr>
                <w:noProof/>
                <w:webHidden/>
              </w:rPr>
              <w:fldChar w:fldCharType="end"/>
            </w:r>
          </w:hyperlink>
        </w:p>
        <w:p w:rsidR="006759E0" w:rsidRDefault="006759E0">
          <w:pPr>
            <w:pStyle w:val="Verzeichnis3"/>
            <w:tabs>
              <w:tab w:val="right" w:leader="dot" w:pos="9627"/>
            </w:tabs>
            <w:rPr>
              <w:rFonts w:asciiTheme="minorHAnsi" w:eastAsiaTheme="minorEastAsia" w:hAnsiTheme="minorHAnsi"/>
              <w:noProof/>
              <w:sz w:val="22"/>
              <w:lang w:eastAsia="de-DE"/>
            </w:rPr>
          </w:pPr>
          <w:hyperlink w:anchor="_Toc98330154" w:history="1">
            <w:r w:rsidRPr="00400A80">
              <w:rPr>
                <w:rStyle w:val="Hyperlink"/>
                <w:noProof/>
              </w:rPr>
              <w:t>Make/Buy-Entscheidung</w:t>
            </w:r>
            <w:r>
              <w:rPr>
                <w:noProof/>
                <w:webHidden/>
              </w:rPr>
              <w:tab/>
            </w:r>
            <w:r>
              <w:rPr>
                <w:noProof/>
                <w:webHidden/>
              </w:rPr>
              <w:fldChar w:fldCharType="begin"/>
            </w:r>
            <w:r>
              <w:rPr>
                <w:noProof/>
                <w:webHidden/>
              </w:rPr>
              <w:instrText xml:space="preserve"> PAGEREF _Toc98330154 \h </w:instrText>
            </w:r>
            <w:r>
              <w:rPr>
                <w:noProof/>
                <w:webHidden/>
              </w:rPr>
            </w:r>
            <w:r>
              <w:rPr>
                <w:noProof/>
                <w:webHidden/>
              </w:rPr>
              <w:fldChar w:fldCharType="separate"/>
            </w:r>
            <w:r>
              <w:rPr>
                <w:noProof/>
                <w:webHidden/>
              </w:rPr>
              <w:t>8</w:t>
            </w:r>
            <w:r>
              <w:rPr>
                <w:noProof/>
                <w:webHidden/>
              </w:rPr>
              <w:fldChar w:fldCharType="end"/>
            </w:r>
          </w:hyperlink>
        </w:p>
        <w:p w:rsidR="006759E0" w:rsidRDefault="006759E0">
          <w:pPr>
            <w:pStyle w:val="Verzeichnis3"/>
            <w:tabs>
              <w:tab w:val="right" w:leader="dot" w:pos="9627"/>
            </w:tabs>
            <w:rPr>
              <w:rFonts w:asciiTheme="minorHAnsi" w:eastAsiaTheme="minorEastAsia" w:hAnsiTheme="minorHAnsi"/>
              <w:noProof/>
              <w:sz w:val="22"/>
              <w:lang w:eastAsia="de-DE"/>
            </w:rPr>
          </w:pPr>
          <w:hyperlink w:anchor="_Toc98330155" w:history="1">
            <w:r w:rsidRPr="00400A80">
              <w:rPr>
                <w:rStyle w:val="Hyperlink"/>
                <w:noProof/>
              </w:rPr>
              <w:t>Projektkosten</w:t>
            </w:r>
            <w:r>
              <w:rPr>
                <w:noProof/>
                <w:webHidden/>
              </w:rPr>
              <w:tab/>
            </w:r>
            <w:r>
              <w:rPr>
                <w:noProof/>
                <w:webHidden/>
              </w:rPr>
              <w:fldChar w:fldCharType="begin"/>
            </w:r>
            <w:r>
              <w:rPr>
                <w:noProof/>
                <w:webHidden/>
              </w:rPr>
              <w:instrText xml:space="preserve"> PAGEREF _Toc98330155 \h </w:instrText>
            </w:r>
            <w:r>
              <w:rPr>
                <w:noProof/>
                <w:webHidden/>
              </w:rPr>
            </w:r>
            <w:r>
              <w:rPr>
                <w:noProof/>
                <w:webHidden/>
              </w:rPr>
              <w:fldChar w:fldCharType="separate"/>
            </w:r>
            <w:r>
              <w:rPr>
                <w:noProof/>
                <w:webHidden/>
              </w:rPr>
              <w:t>8</w:t>
            </w:r>
            <w:r>
              <w:rPr>
                <w:noProof/>
                <w:webHidden/>
              </w:rPr>
              <w:fldChar w:fldCharType="end"/>
            </w:r>
          </w:hyperlink>
        </w:p>
        <w:p w:rsidR="006759E0" w:rsidRDefault="006759E0">
          <w:pPr>
            <w:pStyle w:val="Verzeichnis3"/>
            <w:tabs>
              <w:tab w:val="right" w:leader="dot" w:pos="9627"/>
            </w:tabs>
            <w:rPr>
              <w:rFonts w:asciiTheme="minorHAnsi" w:eastAsiaTheme="minorEastAsia" w:hAnsiTheme="minorHAnsi"/>
              <w:noProof/>
              <w:sz w:val="22"/>
              <w:lang w:eastAsia="de-DE"/>
            </w:rPr>
          </w:pPr>
          <w:hyperlink w:anchor="_Toc98330156" w:history="1">
            <w:r w:rsidRPr="00400A80">
              <w:rPr>
                <w:rStyle w:val="Hyperlink"/>
                <w:noProof/>
              </w:rPr>
              <w:t>Amortisationsdauer</w:t>
            </w:r>
            <w:r>
              <w:rPr>
                <w:noProof/>
                <w:webHidden/>
              </w:rPr>
              <w:tab/>
            </w:r>
            <w:r>
              <w:rPr>
                <w:noProof/>
                <w:webHidden/>
              </w:rPr>
              <w:fldChar w:fldCharType="begin"/>
            </w:r>
            <w:r>
              <w:rPr>
                <w:noProof/>
                <w:webHidden/>
              </w:rPr>
              <w:instrText xml:space="preserve"> PAGEREF _Toc98330156 \h </w:instrText>
            </w:r>
            <w:r>
              <w:rPr>
                <w:noProof/>
                <w:webHidden/>
              </w:rPr>
            </w:r>
            <w:r>
              <w:rPr>
                <w:noProof/>
                <w:webHidden/>
              </w:rPr>
              <w:fldChar w:fldCharType="separate"/>
            </w:r>
            <w:r>
              <w:rPr>
                <w:noProof/>
                <w:webHidden/>
              </w:rPr>
              <w:t>8</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57" w:history="1">
            <w:r w:rsidRPr="00400A80">
              <w:rPr>
                <w:rStyle w:val="Hyperlink"/>
                <w:noProof/>
              </w:rPr>
              <w:t>Nutzwertanalyse</w:t>
            </w:r>
            <w:r>
              <w:rPr>
                <w:noProof/>
                <w:webHidden/>
              </w:rPr>
              <w:tab/>
            </w:r>
            <w:r>
              <w:rPr>
                <w:noProof/>
                <w:webHidden/>
              </w:rPr>
              <w:fldChar w:fldCharType="begin"/>
            </w:r>
            <w:r>
              <w:rPr>
                <w:noProof/>
                <w:webHidden/>
              </w:rPr>
              <w:instrText xml:space="preserve"> PAGEREF _Toc98330157 \h </w:instrText>
            </w:r>
            <w:r>
              <w:rPr>
                <w:noProof/>
                <w:webHidden/>
              </w:rPr>
            </w:r>
            <w:r>
              <w:rPr>
                <w:noProof/>
                <w:webHidden/>
              </w:rPr>
              <w:fldChar w:fldCharType="separate"/>
            </w:r>
            <w:r>
              <w:rPr>
                <w:noProof/>
                <w:webHidden/>
              </w:rPr>
              <w:t>9</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58" w:history="1">
            <w:r w:rsidRPr="00400A80">
              <w:rPr>
                <w:rStyle w:val="Hyperlink"/>
                <w:noProof/>
              </w:rPr>
              <w:t>Anwendungsfälle</w:t>
            </w:r>
            <w:r>
              <w:rPr>
                <w:noProof/>
                <w:webHidden/>
              </w:rPr>
              <w:tab/>
            </w:r>
            <w:r>
              <w:rPr>
                <w:noProof/>
                <w:webHidden/>
              </w:rPr>
              <w:fldChar w:fldCharType="begin"/>
            </w:r>
            <w:r>
              <w:rPr>
                <w:noProof/>
                <w:webHidden/>
              </w:rPr>
              <w:instrText xml:space="preserve"> PAGEREF _Toc98330158 \h </w:instrText>
            </w:r>
            <w:r>
              <w:rPr>
                <w:noProof/>
                <w:webHidden/>
              </w:rPr>
            </w:r>
            <w:r>
              <w:rPr>
                <w:noProof/>
                <w:webHidden/>
              </w:rPr>
              <w:fldChar w:fldCharType="separate"/>
            </w:r>
            <w:r>
              <w:rPr>
                <w:noProof/>
                <w:webHidden/>
              </w:rPr>
              <w:t>9</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59" w:history="1">
            <w:r w:rsidRPr="00400A80">
              <w:rPr>
                <w:rStyle w:val="Hyperlink"/>
                <w:noProof/>
              </w:rPr>
              <w:t>Qualitätsanforderungen</w:t>
            </w:r>
            <w:r>
              <w:rPr>
                <w:noProof/>
                <w:webHidden/>
              </w:rPr>
              <w:tab/>
            </w:r>
            <w:r>
              <w:rPr>
                <w:noProof/>
                <w:webHidden/>
              </w:rPr>
              <w:fldChar w:fldCharType="begin"/>
            </w:r>
            <w:r>
              <w:rPr>
                <w:noProof/>
                <w:webHidden/>
              </w:rPr>
              <w:instrText xml:space="preserve"> PAGEREF _Toc98330159 \h </w:instrText>
            </w:r>
            <w:r>
              <w:rPr>
                <w:noProof/>
                <w:webHidden/>
              </w:rPr>
            </w:r>
            <w:r>
              <w:rPr>
                <w:noProof/>
                <w:webHidden/>
              </w:rPr>
              <w:fldChar w:fldCharType="separate"/>
            </w:r>
            <w:r>
              <w:rPr>
                <w:noProof/>
                <w:webHidden/>
              </w:rPr>
              <w:t>9</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60" w:history="1">
            <w:r w:rsidRPr="00400A80">
              <w:rPr>
                <w:rStyle w:val="Hyperlink"/>
                <w:noProof/>
              </w:rPr>
              <w:t>Lastenheft/Fachkonzept</w:t>
            </w:r>
            <w:r>
              <w:rPr>
                <w:noProof/>
                <w:webHidden/>
              </w:rPr>
              <w:tab/>
            </w:r>
            <w:r>
              <w:rPr>
                <w:noProof/>
                <w:webHidden/>
              </w:rPr>
              <w:fldChar w:fldCharType="begin"/>
            </w:r>
            <w:r>
              <w:rPr>
                <w:noProof/>
                <w:webHidden/>
              </w:rPr>
              <w:instrText xml:space="preserve"> PAGEREF _Toc98330160 \h </w:instrText>
            </w:r>
            <w:r>
              <w:rPr>
                <w:noProof/>
                <w:webHidden/>
              </w:rPr>
            </w:r>
            <w:r>
              <w:rPr>
                <w:noProof/>
                <w:webHidden/>
              </w:rPr>
              <w:fldChar w:fldCharType="separate"/>
            </w:r>
            <w:r>
              <w:rPr>
                <w:noProof/>
                <w:webHidden/>
              </w:rPr>
              <w:t>9</w:t>
            </w:r>
            <w:r>
              <w:rPr>
                <w:noProof/>
                <w:webHidden/>
              </w:rPr>
              <w:fldChar w:fldCharType="end"/>
            </w:r>
          </w:hyperlink>
        </w:p>
        <w:p w:rsidR="006759E0" w:rsidRDefault="006759E0">
          <w:pPr>
            <w:pStyle w:val="Verzeichnis1"/>
            <w:rPr>
              <w:rFonts w:asciiTheme="minorHAnsi" w:eastAsiaTheme="minorEastAsia" w:hAnsiTheme="minorHAnsi"/>
              <w:noProof/>
              <w:sz w:val="22"/>
              <w:lang w:eastAsia="de-DE"/>
            </w:rPr>
          </w:pPr>
          <w:hyperlink w:anchor="_Toc98330161" w:history="1">
            <w:r w:rsidRPr="00400A80">
              <w:rPr>
                <w:rStyle w:val="Hyperlink"/>
                <w:noProof/>
              </w:rPr>
              <w:t>Entwurfsphase</w:t>
            </w:r>
            <w:r>
              <w:rPr>
                <w:noProof/>
                <w:webHidden/>
              </w:rPr>
              <w:tab/>
            </w:r>
            <w:r>
              <w:rPr>
                <w:noProof/>
                <w:webHidden/>
              </w:rPr>
              <w:fldChar w:fldCharType="begin"/>
            </w:r>
            <w:r>
              <w:rPr>
                <w:noProof/>
                <w:webHidden/>
              </w:rPr>
              <w:instrText xml:space="preserve"> PAGEREF _Toc98330161 \h </w:instrText>
            </w:r>
            <w:r>
              <w:rPr>
                <w:noProof/>
                <w:webHidden/>
              </w:rPr>
            </w:r>
            <w:r>
              <w:rPr>
                <w:noProof/>
                <w:webHidden/>
              </w:rPr>
              <w:fldChar w:fldCharType="separate"/>
            </w:r>
            <w:r>
              <w:rPr>
                <w:noProof/>
                <w:webHidden/>
              </w:rPr>
              <w:t>10</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62" w:history="1">
            <w:r w:rsidRPr="00400A80">
              <w:rPr>
                <w:rStyle w:val="Hyperlink"/>
                <w:noProof/>
              </w:rPr>
              <w:t>Zielplattform</w:t>
            </w:r>
            <w:r>
              <w:rPr>
                <w:noProof/>
                <w:webHidden/>
              </w:rPr>
              <w:tab/>
            </w:r>
            <w:r>
              <w:rPr>
                <w:noProof/>
                <w:webHidden/>
              </w:rPr>
              <w:fldChar w:fldCharType="begin"/>
            </w:r>
            <w:r>
              <w:rPr>
                <w:noProof/>
                <w:webHidden/>
              </w:rPr>
              <w:instrText xml:space="preserve"> PAGEREF _Toc98330162 \h </w:instrText>
            </w:r>
            <w:r>
              <w:rPr>
                <w:noProof/>
                <w:webHidden/>
              </w:rPr>
            </w:r>
            <w:r>
              <w:rPr>
                <w:noProof/>
                <w:webHidden/>
              </w:rPr>
              <w:fldChar w:fldCharType="separate"/>
            </w:r>
            <w:r>
              <w:rPr>
                <w:noProof/>
                <w:webHidden/>
              </w:rPr>
              <w:t>10</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63" w:history="1">
            <w:r w:rsidRPr="00400A80">
              <w:rPr>
                <w:rStyle w:val="Hyperlink"/>
                <w:noProof/>
              </w:rPr>
              <w:t>Architekturdesign</w:t>
            </w:r>
            <w:r>
              <w:rPr>
                <w:noProof/>
                <w:webHidden/>
              </w:rPr>
              <w:tab/>
            </w:r>
            <w:r>
              <w:rPr>
                <w:noProof/>
                <w:webHidden/>
              </w:rPr>
              <w:fldChar w:fldCharType="begin"/>
            </w:r>
            <w:r>
              <w:rPr>
                <w:noProof/>
                <w:webHidden/>
              </w:rPr>
              <w:instrText xml:space="preserve"> PAGEREF _Toc98330163 \h </w:instrText>
            </w:r>
            <w:r>
              <w:rPr>
                <w:noProof/>
                <w:webHidden/>
              </w:rPr>
            </w:r>
            <w:r>
              <w:rPr>
                <w:noProof/>
                <w:webHidden/>
              </w:rPr>
              <w:fldChar w:fldCharType="separate"/>
            </w:r>
            <w:r>
              <w:rPr>
                <w:noProof/>
                <w:webHidden/>
              </w:rPr>
              <w:t>10</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64" w:history="1">
            <w:r w:rsidRPr="00400A80">
              <w:rPr>
                <w:rStyle w:val="Hyperlink"/>
                <w:noProof/>
              </w:rPr>
              <w:t>Entwurf der Benutzeroberfläche</w:t>
            </w:r>
            <w:r>
              <w:rPr>
                <w:noProof/>
                <w:webHidden/>
              </w:rPr>
              <w:tab/>
            </w:r>
            <w:r>
              <w:rPr>
                <w:noProof/>
                <w:webHidden/>
              </w:rPr>
              <w:fldChar w:fldCharType="begin"/>
            </w:r>
            <w:r>
              <w:rPr>
                <w:noProof/>
                <w:webHidden/>
              </w:rPr>
              <w:instrText xml:space="preserve"> PAGEREF _Toc98330164 \h </w:instrText>
            </w:r>
            <w:r>
              <w:rPr>
                <w:noProof/>
                <w:webHidden/>
              </w:rPr>
            </w:r>
            <w:r>
              <w:rPr>
                <w:noProof/>
                <w:webHidden/>
              </w:rPr>
              <w:fldChar w:fldCharType="separate"/>
            </w:r>
            <w:r>
              <w:rPr>
                <w:noProof/>
                <w:webHidden/>
              </w:rPr>
              <w:t>10</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65" w:history="1">
            <w:r w:rsidRPr="00400A80">
              <w:rPr>
                <w:rStyle w:val="Hyperlink"/>
                <w:noProof/>
              </w:rPr>
              <w:t>Datenmodell</w:t>
            </w:r>
            <w:r>
              <w:rPr>
                <w:noProof/>
                <w:webHidden/>
              </w:rPr>
              <w:tab/>
            </w:r>
            <w:r>
              <w:rPr>
                <w:noProof/>
                <w:webHidden/>
              </w:rPr>
              <w:fldChar w:fldCharType="begin"/>
            </w:r>
            <w:r>
              <w:rPr>
                <w:noProof/>
                <w:webHidden/>
              </w:rPr>
              <w:instrText xml:space="preserve"> PAGEREF _Toc98330165 \h </w:instrText>
            </w:r>
            <w:r>
              <w:rPr>
                <w:noProof/>
                <w:webHidden/>
              </w:rPr>
            </w:r>
            <w:r>
              <w:rPr>
                <w:noProof/>
                <w:webHidden/>
              </w:rPr>
              <w:fldChar w:fldCharType="separate"/>
            </w:r>
            <w:r>
              <w:rPr>
                <w:noProof/>
                <w:webHidden/>
              </w:rPr>
              <w:t>11</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66" w:history="1">
            <w:r w:rsidRPr="00400A80">
              <w:rPr>
                <w:rStyle w:val="Hyperlink"/>
                <w:noProof/>
              </w:rPr>
              <w:t>Geschäftslogik</w:t>
            </w:r>
            <w:r>
              <w:rPr>
                <w:noProof/>
                <w:webHidden/>
              </w:rPr>
              <w:tab/>
            </w:r>
            <w:r>
              <w:rPr>
                <w:noProof/>
                <w:webHidden/>
              </w:rPr>
              <w:fldChar w:fldCharType="begin"/>
            </w:r>
            <w:r>
              <w:rPr>
                <w:noProof/>
                <w:webHidden/>
              </w:rPr>
              <w:instrText xml:space="preserve"> PAGEREF _Toc98330166 \h </w:instrText>
            </w:r>
            <w:r>
              <w:rPr>
                <w:noProof/>
                <w:webHidden/>
              </w:rPr>
            </w:r>
            <w:r>
              <w:rPr>
                <w:noProof/>
                <w:webHidden/>
              </w:rPr>
              <w:fldChar w:fldCharType="separate"/>
            </w:r>
            <w:r>
              <w:rPr>
                <w:noProof/>
                <w:webHidden/>
              </w:rPr>
              <w:t>11</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67" w:history="1">
            <w:r w:rsidRPr="00400A80">
              <w:rPr>
                <w:rStyle w:val="Hyperlink"/>
                <w:noProof/>
              </w:rPr>
              <w:t>Maßnahmen zur Qualitätssicherung</w:t>
            </w:r>
            <w:r>
              <w:rPr>
                <w:noProof/>
                <w:webHidden/>
              </w:rPr>
              <w:tab/>
            </w:r>
            <w:r>
              <w:rPr>
                <w:noProof/>
                <w:webHidden/>
              </w:rPr>
              <w:fldChar w:fldCharType="begin"/>
            </w:r>
            <w:r>
              <w:rPr>
                <w:noProof/>
                <w:webHidden/>
              </w:rPr>
              <w:instrText xml:space="preserve"> PAGEREF _Toc98330167 \h </w:instrText>
            </w:r>
            <w:r>
              <w:rPr>
                <w:noProof/>
                <w:webHidden/>
              </w:rPr>
            </w:r>
            <w:r>
              <w:rPr>
                <w:noProof/>
                <w:webHidden/>
              </w:rPr>
              <w:fldChar w:fldCharType="separate"/>
            </w:r>
            <w:r>
              <w:rPr>
                <w:noProof/>
                <w:webHidden/>
              </w:rPr>
              <w:t>11</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68" w:history="1">
            <w:r w:rsidRPr="00400A80">
              <w:rPr>
                <w:rStyle w:val="Hyperlink"/>
                <w:noProof/>
              </w:rPr>
              <w:t>Pflichtenheft/Datenverarbeitungskonzept</w:t>
            </w:r>
            <w:r>
              <w:rPr>
                <w:noProof/>
                <w:webHidden/>
              </w:rPr>
              <w:tab/>
            </w:r>
            <w:r>
              <w:rPr>
                <w:noProof/>
                <w:webHidden/>
              </w:rPr>
              <w:fldChar w:fldCharType="begin"/>
            </w:r>
            <w:r>
              <w:rPr>
                <w:noProof/>
                <w:webHidden/>
              </w:rPr>
              <w:instrText xml:space="preserve"> PAGEREF _Toc98330168 \h </w:instrText>
            </w:r>
            <w:r>
              <w:rPr>
                <w:noProof/>
                <w:webHidden/>
              </w:rPr>
            </w:r>
            <w:r>
              <w:rPr>
                <w:noProof/>
                <w:webHidden/>
              </w:rPr>
              <w:fldChar w:fldCharType="separate"/>
            </w:r>
            <w:r>
              <w:rPr>
                <w:noProof/>
                <w:webHidden/>
              </w:rPr>
              <w:t>11</w:t>
            </w:r>
            <w:r>
              <w:rPr>
                <w:noProof/>
                <w:webHidden/>
              </w:rPr>
              <w:fldChar w:fldCharType="end"/>
            </w:r>
          </w:hyperlink>
        </w:p>
        <w:p w:rsidR="006759E0" w:rsidRDefault="006759E0">
          <w:pPr>
            <w:pStyle w:val="Verzeichnis1"/>
            <w:rPr>
              <w:rFonts w:asciiTheme="minorHAnsi" w:eastAsiaTheme="minorEastAsia" w:hAnsiTheme="minorHAnsi"/>
              <w:noProof/>
              <w:sz w:val="22"/>
              <w:lang w:eastAsia="de-DE"/>
            </w:rPr>
          </w:pPr>
          <w:hyperlink w:anchor="_Toc98330169" w:history="1">
            <w:r w:rsidRPr="00400A80">
              <w:rPr>
                <w:rStyle w:val="Hyperlink"/>
                <w:noProof/>
              </w:rPr>
              <w:t>Implementierungsphase</w:t>
            </w:r>
            <w:r>
              <w:rPr>
                <w:noProof/>
                <w:webHidden/>
              </w:rPr>
              <w:tab/>
            </w:r>
            <w:r>
              <w:rPr>
                <w:noProof/>
                <w:webHidden/>
              </w:rPr>
              <w:fldChar w:fldCharType="begin"/>
            </w:r>
            <w:r>
              <w:rPr>
                <w:noProof/>
                <w:webHidden/>
              </w:rPr>
              <w:instrText xml:space="preserve"> PAGEREF _Toc98330169 \h </w:instrText>
            </w:r>
            <w:r>
              <w:rPr>
                <w:noProof/>
                <w:webHidden/>
              </w:rPr>
            </w:r>
            <w:r>
              <w:rPr>
                <w:noProof/>
                <w:webHidden/>
              </w:rPr>
              <w:fldChar w:fldCharType="separate"/>
            </w:r>
            <w:r>
              <w:rPr>
                <w:noProof/>
                <w:webHidden/>
              </w:rPr>
              <w:t>12</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70" w:history="1">
            <w:r w:rsidRPr="00400A80">
              <w:rPr>
                <w:rStyle w:val="Hyperlink"/>
                <w:noProof/>
              </w:rPr>
              <w:t>Implementierung der Datenstruktur</w:t>
            </w:r>
            <w:r>
              <w:rPr>
                <w:noProof/>
                <w:webHidden/>
              </w:rPr>
              <w:tab/>
            </w:r>
            <w:r>
              <w:rPr>
                <w:noProof/>
                <w:webHidden/>
              </w:rPr>
              <w:fldChar w:fldCharType="begin"/>
            </w:r>
            <w:r>
              <w:rPr>
                <w:noProof/>
                <w:webHidden/>
              </w:rPr>
              <w:instrText xml:space="preserve"> PAGEREF _Toc98330170 \h </w:instrText>
            </w:r>
            <w:r>
              <w:rPr>
                <w:noProof/>
                <w:webHidden/>
              </w:rPr>
            </w:r>
            <w:r>
              <w:rPr>
                <w:noProof/>
                <w:webHidden/>
              </w:rPr>
              <w:fldChar w:fldCharType="separate"/>
            </w:r>
            <w:r>
              <w:rPr>
                <w:noProof/>
                <w:webHidden/>
              </w:rPr>
              <w:t>12</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71" w:history="1">
            <w:r w:rsidRPr="00400A80">
              <w:rPr>
                <w:rStyle w:val="Hyperlink"/>
                <w:noProof/>
              </w:rPr>
              <w:t>Implementierung der Geschäftslogik</w:t>
            </w:r>
            <w:r>
              <w:rPr>
                <w:noProof/>
                <w:webHidden/>
              </w:rPr>
              <w:tab/>
            </w:r>
            <w:r>
              <w:rPr>
                <w:noProof/>
                <w:webHidden/>
              </w:rPr>
              <w:fldChar w:fldCharType="begin"/>
            </w:r>
            <w:r>
              <w:rPr>
                <w:noProof/>
                <w:webHidden/>
              </w:rPr>
              <w:instrText xml:space="preserve"> PAGEREF _Toc98330171 \h </w:instrText>
            </w:r>
            <w:r>
              <w:rPr>
                <w:noProof/>
                <w:webHidden/>
              </w:rPr>
            </w:r>
            <w:r>
              <w:rPr>
                <w:noProof/>
                <w:webHidden/>
              </w:rPr>
              <w:fldChar w:fldCharType="separate"/>
            </w:r>
            <w:r>
              <w:rPr>
                <w:noProof/>
                <w:webHidden/>
              </w:rPr>
              <w:t>12</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72" w:history="1">
            <w:r w:rsidRPr="00400A80">
              <w:rPr>
                <w:rStyle w:val="Hyperlink"/>
                <w:noProof/>
              </w:rPr>
              <w:t>Implementierung der Benutzeroberfläche</w:t>
            </w:r>
            <w:r>
              <w:rPr>
                <w:noProof/>
                <w:webHidden/>
              </w:rPr>
              <w:tab/>
            </w:r>
            <w:r>
              <w:rPr>
                <w:noProof/>
                <w:webHidden/>
              </w:rPr>
              <w:fldChar w:fldCharType="begin"/>
            </w:r>
            <w:r>
              <w:rPr>
                <w:noProof/>
                <w:webHidden/>
              </w:rPr>
              <w:instrText xml:space="preserve"> PAGEREF _Toc98330172 \h </w:instrText>
            </w:r>
            <w:r>
              <w:rPr>
                <w:noProof/>
                <w:webHidden/>
              </w:rPr>
            </w:r>
            <w:r>
              <w:rPr>
                <w:noProof/>
                <w:webHidden/>
              </w:rPr>
              <w:fldChar w:fldCharType="separate"/>
            </w:r>
            <w:r>
              <w:rPr>
                <w:noProof/>
                <w:webHidden/>
              </w:rPr>
              <w:t>12</w:t>
            </w:r>
            <w:r>
              <w:rPr>
                <w:noProof/>
                <w:webHidden/>
              </w:rPr>
              <w:fldChar w:fldCharType="end"/>
            </w:r>
          </w:hyperlink>
        </w:p>
        <w:p w:rsidR="006759E0" w:rsidRDefault="006759E0">
          <w:pPr>
            <w:pStyle w:val="Verzeichnis1"/>
            <w:rPr>
              <w:rFonts w:asciiTheme="minorHAnsi" w:eastAsiaTheme="minorEastAsia" w:hAnsiTheme="minorHAnsi"/>
              <w:noProof/>
              <w:sz w:val="22"/>
              <w:lang w:eastAsia="de-DE"/>
            </w:rPr>
          </w:pPr>
          <w:hyperlink w:anchor="_Toc98330173" w:history="1">
            <w:r w:rsidRPr="00400A80">
              <w:rPr>
                <w:rStyle w:val="Hyperlink"/>
                <w:noProof/>
              </w:rPr>
              <w:t>Abnahmephase</w:t>
            </w:r>
            <w:r>
              <w:rPr>
                <w:noProof/>
                <w:webHidden/>
              </w:rPr>
              <w:tab/>
            </w:r>
            <w:r>
              <w:rPr>
                <w:noProof/>
                <w:webHidden/>
              </w:rPr>
              <w:fldChar w:fldCharType="begin"/>
            </w:r>
            <w:r>
              <w:rPr>
                <w:noProof/>
                <w:webHidden/>
              </w:rPr>
              <w:instrText xml:space="preserve"> PAGEREF _Toc98330173 \h </w:instrText>
            </w:r>
            <w:r>
              <w:rPr>
                <w:noProof/>
                <w:webHidden/>
              </w:rPr>
            </w:r>
            <w:r>
              <w:rPr>
                <w:noProof/>
                <w:webHidden/>
              </w:rPr>
              <w:fldChar w:fldCharType="separate"/>
            </w:r>
            <w:r>
              <w:rPr>
                <w:noProof/>
                <w:webHidden/>
              </w:rPr>
              <w:t>12</w:t>
            </w:r>
            <w:r>
              <w:rPr>
                <w:noProof/>
                <w:webHidden/>
              </w:rPr>
              <w:fldChar w:fldCharType="end"/>
            </w:r>
          </w:hyperlink>
        </w:p>
        <w:p w:rsidR="006759E0" w:rsidRDefault="006759E0">
          <w:pPr>
            <w:pStyle w:val="Verzeichnis1"/>
            <w:rPr>
              <w:rFonts w:asciiTheme="minorHAnsi" w:eastAsiaTheme="minorEastAsia" w:hAnsiTheme="minorHAnsi"/>
              <w:noProof/>
              <w:sz w:val="22"/>
              <w:lang w:eastAsia="de-DE"/>
            </w:rPr>
          </w:pPr>
          <w:hyperlink w:anchor="_Toc98330174" w:history="1">
            <w:r w:rsidRPr="00400A80">
              <w:rPr>
                <w:rStyle w:val="Hyperlink"/>
                <w:noProof/>
              </w:rPr>
              <w:t>Einführungsphase</w:t>
            </w:r>
            <w:r>
              <w:rPr>
                <w:noProof/>
                <w:webHidden/>
              </w:rPr>
              <w:tab/>
            </w:r>
            <w:r>
              <w:rPr>
                <w:noProof/>
                <w:webHidden/>
              </w:rPr>
              <w:fldChar w:fldCharType="begin"/>
            </w:r>
            <w:r>
              <w:rPr>
                <w:noProof/>
                <w:webHidden/>
              </w:rPr>
              <w:instrText xml:space="preserve"> PAGEREF _Toc98330174 \h </w:instrText>
            </w:r>
            <w:r>
              <w:rPr>
                <w:noProof/>
                <w:webHidden/>
              </w:rPr>
            </w:r>
            <w:r>
              <w:rPr>
                <w:noProof/>
                <w:webHidden/>
              </w:rPr>
              <w:fldChar w:fldCharType="separate"/>
            </w:r>
            <w:r>
              <w:rPr>
                <w:noProof/>
                <w:webHidden/>
              </w:rPr>
              <w:t>13</w:t>
            </w:r>
            <w:r>
              <w:rPr>
                <w:noProof/>
                <w:webHidden/>
              </w:rPr>
              <w:fldChar w:fldCharType="end"/>
            </w:r>
          </w:hyperlink>
        </w:p>
        <w:p w:rsidR="006759E0" w:rsidRDefault="006759E0">
          <w:pPr>
            <w:pStyle w:val="Verzeichnis1"/>
            <w:rPr>
              <w:rFonts w:asciiTheme="minorHAnsi" w:eastAsiaTheme="minorEastAsia" w:hAnsiTheme="minorHAnsi"/>
              <w:noProof/>
              <w:sz w:val="22"/>
              <w:lang w:eastAsia="de-DE"/>
            </w:rPr>
          </w:pPr>
          <w:hyperlink w:anchor="_Toc98330175" w:history="1">
            <w:r w:rsidRPr="00400A80">
              <w:rPr>
                <w:rStyle w:val="Hyperlink"/>
                <w:noProof/>
              </w:rPr>
              <w:t>Dokumentation</w:t>
            </w:r>
            <w:r>
              <w:rPr>
                <w:noProof/>
                <w:webHidden/>
              </w:rPr>
              <w:tab/>
            </w:r>
            <w:r>
              <w:rPr>
                <w:noProof/>
                <w:webHidden/>
              </w:rPr>
              <w:fldChar w:fldCharType="begin"/>
            </w:r>
            <w:r>
              <w:rPr>
                <w:noProof/>
                <w:webHidden/>
              </w:rPr>
              <w:instrText xml:space="preserve"> PAGEREF _Toc98330175 \h </w:instrText>
            </w:r>
            <w:r>
              <w:rPr>
                <w:noProof/>
                <w:webHidden/>
              </w:rPr>
            </w:r>
            <w:r>
              <w:rPr>
                <w:noProof/>
                <w:webHidden/>
              </w:rPr>
              <w:fldChar w:fldCharType="separate"/>
            </w:r>
            <w:r>
              <w:rPr>
                <w:noProof/>
                <w:webHidden/>
              </w:rPr>
              <w:t>13</w:t>
            </w:r>
            <w:r>
              <w:rPr>
                <w:noProof/>
                <w:webHidden/>
              </w:rPr>
              <w:fldChar w:fldCharType="end"/>
            </w:r>
          </w:hyperlink>
        </w:p>
        <w:p w:rsidR="006759E0" w:rsidRDefault="006759E0">
          <w:pPr>
            <w:pStyle w:val="Verzeichnis1"/>
            <w:rPr>
              <w:rFonts w:asciiTheme="minorHAnsi" w:eastAsiaTheme="minorEastAsia" w:hAnsiTheme="minorHAnsi"/>
              <w:noProof/>
              <w:sz w:val="22"/>
              <w:lang w:eastAsia="de-DE"/>
            </w:rPr>
          </w:pPr>
          <w:hyperlink w:anchor="_Toc98330176" w:history="1">
            <w:r w:rsidRPr="00400A80">
              <w:rPr>
                <w:rStyle w:val="Hyperlink"/>
                <w:noProof/>
              </w:rPr>
              <w:t>Fazit</w:t>
            </w:r>
            <w:r>
              <w:rPr>
                <w:noProof/>
                <w:webHidden/>
              </w:rPr>
              <w:tab/>
            </w:r>
            <w:r>
              <w:rPr>
                <w:noProof/>
                <w:webHidden/>
              </w:rPr>
              <w:fldChar w:fldCharType="begin"/>
            </w:r>
            <w:r>
              <w:rPr>
                <w:noProof/>
                <w:webHidden/>
              </w:rPr>
              <w:instrText xml:space="preserve"> PAGEREF _Toc98330176 \h </w:instrText>
            </w:r>
            <w:r>
              <w:rPr>
                <w:noProof/>
                <w:webHidden/>
              </w:rPr>
            </w:r>
            <w:r>
              <w:rPr>
                <w:noProof/>
                <w:webHidden/>
              </w:rPr>
              <w:fldChar w:fldCharType="separate"/>
            </w:r>
            <w:r>
              <w:rPr>
                <w:noProof/>
                <w:webHidden/>
              </w:rPr>
              <w:t>13</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77" w:history="1">
            <w:r w:rsidRPr="00400A80">
              <w:rPr>
                <w:rStyle w:val="Hyperlink"/>
                <w:noProof/>
              </w:rPr>
              <w:t>Soll-/Ist-Vergleich</w:t>
            </w:r>
            <w:r>
              <w:rPr>
                <w:noProof/>
                <w:webHidden/>
              </w:rPr>
              <w:tab/>
            </w:r>
            <w:r>
              <w:rPr>
                <w:noProof/>
                <w:webHidden/>
              </w:rPr>
              <w:fldChar w:fldCharType="begin"/>
            </w:r>
            <w:r>
              <w:rPr>
                <w:noProof/>
                <w:webHidden/>
              </w:rPr>
              <w:instrText xml:space="preserve"> PAGEREF _Toc98330177 \h </w:instrText>
            </w:r>
            <w:r>
              <w:rPr>
                <w:noProof/>
                <w:webHidden/>
              </w:rPr>
            </w:r>
            <w:r>
              <w:rPr>
                <w:noProof/>
                <w:webHidden/>
              </w:rPr>
              <w:fldChar w:fldCharType="separate"/>
            </w:r>
            <w:r>
              <w:rPr>
                <w:noProof/>
                <w:webHidden/>
              </w:rPr>
              <w:t>13</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78" w:history="1">
            <w:r w:rsidRPr="00400A80">
              <w:rPr>
                <w:rStyle w:val="Hyperlink"/>
                <w:noProof/>
              </w:rPr>
              <w:t>Gewonnene Erkenntnisse</w:t>
            </w:r>
            <w:r>
              <w:rPr>
                <w:noProof/>
                <w:webHidden/>
              </w:rPr>
              <w:tab/>
            </w:r>
            <w:r>
              <w:rPr>
                <w:noProof/>
                <w:webHidden/>
              </w:rPr>
              <w:fldChar w:fldCharType="begin"/>
            </w:r>
            <w:r>
              <w:rPr>
                <w:noProof/>
                <w:webHidden/>
              </w:rPr>
              <w:instrText xml:space="preserve"> PAGEREF _Toc98330178 \h </w:instrText>
            </w:r>
            <w:r>
              <w:rPr>
                <w:noProof/>
                <w:webHidden/>
              </w:rPr>
            </w:r>
            <w:r>
              <w:rPr>
                <w:noProof/>
                <w:webHidden/>
              </w:rPr>
              <w:fldChar w:fldCharType="separate"/>
            </w:r>
            <w:r>
              <w:rPr>
                <w:noProof/>
                <w:webHidden/>
              </w:rPr>
              <w:t>14</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79" w:history="1">
            <w:r w:rsidRPr="00400A80">
              <w:rPr>
                <w:rStyle w:val="Hyperlink"/>
                <w:noProof/>
              </w:rPr>
              <w:t>Ausblick</w:t>
            </w:r>
            <w:r>
              <w:rPr>
                <w:noProof/>
                <w:webHidden/>
              </w:rPr>
              <w:tab/>
            </w:r>
            <w:r>
              <w:rPr>
                <w:noProof/>
                <w:webHidden/>
              </w:rPr>
              <w:fldChar w:fldCharType="begin"/>
            </w:r>
            <w:r>
              <w:rPr>
                <w:noProof/>
                <w:webHidden/>
              </w:rPr>
              <w:instrText xml:space="preserve"> PAGEREF _Toc98330179 \h </w:instrText>
            </w:r>
            <w:r>
              <w:rPr>
                <w:noProof/>
                <w:webHidden/>
              </w:rPr>
            </w:r>
            <w:r>
              <w:rPr>
                <w:noProof/>
                <w:webHidden/>
              </w:rPr>
              <w:fldChar w:fldCharType="separate"/>
            </w:r>
            <w:r>
              <w:rPr>
                <w:noProof/>
                <w:webHidden/>
              </w:rPr>
              <w:t>14</w:t>
            </w:r>
            <w:r>
              <w:rPr>
                <w:noProof/>
                <w:webHidden/>
              </w:rPr>
              <w:fldChar w:fldCharType="end"/>
            </w:r>
          </w:hyperlink>
        </w:p>
        <w:p w:rsidR="006759E0" w:rsidRDefault="006759E0">
          <w:pPr>
            <w:pStyle w:val="Verzeichnis1"/>
            <w:rPr>
              <w:rFonts w:asciiTheme="minorHAnsi" w:eastAsiaTheme="minorEastAsia" w:hAnsiTheme="minorHAnsi"/>
              <w:noProof/>
              <w:sz w:val="22"/>
              <w:lang w:eastAsia="de-DE"/>
            </w:rPr>
          </w:pPr>
          <w:hyperlink w:anchor="_Toc98330180" w:history="1">
            <w:r w:rsidRPr="00400A80">
              <w:rPr>
                <w:rStyle w:val="Hyperlink"/>
                <w:noProof/>
              </w:rPr>
              <w:t>Literaturverzeichnis</w:t>
            </w:r>
            <w:r>
              <w:rPr>
                <w:noProof/>
                <w:webHidden/>
              </w:rPr>
              <w:tab/>
            </w:r>
            <w:r>
              <w:rPr>
                <w:noProof/>
                <w:webHidden/>
              </w:rPr>
              <w:fldChar w:fldCharType="begin"/>
            </w:r>
            <w:r>
              <w:rPr>
                <w:noProof/>
                <w:webHidden/>
              </w:rPr>
              <w:instrText xml:space="preserve"> PAGEREF _Toc98330180 \h </w:instrText>
            </w:r>
            <w:r>
              <w:rPr>
                <w:noProof/>
                <w:webHidden/>
              </w:rPr>
            </w:r>
            <w:r>
              <w:rPr>
                <w:noProof/>
                <w:webHidden/>
              </w:rPr>
              <w:fldChar w:fldCharType="separate"/>
            </w:r>
            <w:r>
              <w:rPr>
                <w:noProof/>
                <w:webHidden/>
              </w:rPr>
              <w:t>15</w:t>
            </w:r>
            <w:r>
              <w:rPr>
                <w:noProof/>
                <w:webHidden/>
              </w:rPr>
              <w:fldChar w:fldCharType="end"/>
            </w:r>
          </w:hyperlink>
        </w:p>
        <w:p w:rsidR="006759E0" w:rsidRDefault="006759E0">
          <w:pPr>
            <w:pStyle w:val="Verzeichnis1"/>
            <w:rPr>
              <w:rFonts w:asciiTheme="minorHAnsi" w:eastAsiaTheme="minorEastAsia" w:hAnsiTheme="minorHAnsi"/>
              <w:noProof/>
              <w:sz w:val="22"/>
              <w:lang w:eastAsia="de-DE"/>
            </w:rPr>
          </w:pPr>
          <w:hyperlink w:anchor="_Toc98330181" w:history="1">
            <w:r w:rsidRPr="00400A80">
              <w:rPr>
                <w:rStyle w:val="Hyperlink"/>
                <w:noProof/>
              </w:rPr>
              <w:t>Eidesstattliche Erklärung</w:t>
            </w:r>
            <w:r>
              <w:rPr>
                <w:noProof/>
                <w:webHidden/>
              </w:rPr>
              <w:tab/>
            </w:r>
            <w:r>
              <w:rPr>
                <w:noProof/>
                <w:webHidden/>
              </w:rPr>
              <w:fldChar w:fldCharType="begin"/>
            </w:r>
            <w:r>
              <w:rPr>
                <w:noProof/>
                <w:webHidden/>
              </w:rPr>
              <w:instrText xml:space="preserve"> PAGEREF _Toc98330181 \h </w:instrText>
            </w:r>
            <w:r>
              <w:rPr>
                <w:noProof/>
                <w:webHidden/>
              </w:rPr>
            </w:r>
            <w:r>
              <w:rPr>
                <w:noProof/>
                <w:webHidden/>
              </w:rPr>
              <w:fldChar w:fldCharType="separate"/>
            </w:r>
            <w:r>
              <w:rPr>
                <w:noProof/>
                <w:webHidden/>
              </w:rPr>
              <w:t>16</w:t>
            </w:r>
            <w:r>
              <w:rPr>
                <w:noProof/>
                <w:webHidden/>
              </w:rPr>
              <w:fldChar w:fldCharType="end"/>
            </w:r>
          </w:hyperlink>
        </w:p>
        <w:p w:rsidR="006759E0" w:rsidRDefault="006759E0">
          <w:pPr>
            <w:pStyle w:val="Verzeichnis1"/>
            <w:rPr>
              <w:rFonts w:asciiTheme="minorHAnsi" w:eastAsiaTheme="minorEastAsia" w:hAnsiTheme="minorHAnsi"/>
              <w:noProof/>
              <w:sz w:val="22"/>
              <w:lang w:eastAsia="de-DE"/>
            </w:rPr>
          </w:pPr>
          <w:hyperlink w:anchor="_Toc98330182" w:history="1">
            <w:r w:rsidRPr="00400A80">
              <w:rPr>
                <w:rStyle w:val="Hyperlink"/>
                <w:noProof/>
              </w:rPr>
              <w:t>Anhang</w:t>
            </w:r>
            <w:r>
              <w:rPr>
                <w:noProof/>
                <w:webHidden/>
              </w:rPr>
              <w:tab/>
            </w:r>
            <w:r>
              <w:rPr>
                <w:noProof/>
                <w:webHidden/>
              </w:rPr>
              <w:fldChar w:fldCharType="begin"/>
            </w:r>
            <w:r>
              <w:rPr>
                <w:noProof/>
                <w:webHidden/>
              </w:rPr>
              <w:instrText xml:space="preserve"> PAGEREF _Toc98330182 \h </w:instrText>
            </w:r>
            <w:r>
              <w:rPr>
                <w:noProof/>
                <w:webHidden/>
              </w:rPr>
            </w:r>
            <w:r>
              <w:rPr>
                <w:noProof/>
                <w:webHidden/>
              </w:rPr>
              <w:fldChar w:fldCharType="separate"/>
            </w:r>
            <w:r>
              <w:rPr>
                <w:noProof/>
                <w:webHidden/>
              </w:rPr>
              <w:t>17</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83" w:history="1">
            <w:r w:rsidRPr="00400A80">
              <w:rPr>
                <w:rStyle w:val="Hyperlink"/>
                <w:noProof/>
              </w:rPr>
              <w:t>Detaillierte Zeitplanung</w:t>
            </w:r>
            <w:r>
              <w:rPr>
                <w:noProof/>
                <w:webHidden/>
              </w:rPr>
              <w:tab/>
            </w:r>
            <w:r>
              <w:rPr>
                <w:noProof/>
                <w:webHidden/>
              </w:rPr>
              <w:fldChar w:fldCharType="begin"/>
            </w:r>
            <w:r>
              <w:rPr>
                <w:noProof/>
                <w:webHidden/>
              </w:rPr>
              <w:instrText xml:space="preserve"> PAGEREF _Toc98330183 \h </w:instrText>
            </w:r>
            <w:r>
              <w:rPr>
                <w:noProof/>
                <w:webHidden/>
              </w:rPr>
            </w:r>
            <w:r>
              <w:rPr>
                <w:noProof/>
                <w:webHidden/>
              </w:rPr>
              <w:fldChar w:fldCharType="separate"/>
            </w:r>
            <w:r>
              <w:rPr>
                <w:noProof/>
                <w:webHidden/>
              </w:rPr>
              <w:t>17</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84" w:history="1">
            <w:r w:rsidRPr="00400A80">
              <w:rPr>
                <w:rStyle w:val="Hyperlink"/>
                <w:noProof/>
              </w:rPr>
              <w:t>Verwendete Ressourcen</w:t>
            </w:r>
            <w:r>
              <w:rPr>
                <w:noProof/>
                <w:webHidden/>
              </w:rPr>
              <w:tab/>
            </w:r>
            <w:r>
              <w:rPr>
                <w:noProof/>
                <w:webHidden/>
              </w:rPr>
              <w:fldChar w:fldCharType="begin"/>
            </w:r>
            <w:r>
              <w:rPr>
                <w:noProof/>
                <w:webHidden/>
              </w:rPr>
              <w:instrText xml:space="preserve"> PAGEREF _Toc98330184 \h </w:instrText>
            </w:r>
            <w:r>
              <w:rPr>
                <w:noProof/>
                <w:webHidden/>
              </w:rPr>
            </w:r>
            <w:r>
              <w:rPr>
                <w:noProof/>
                <w:webHidden/>
              </w:rPr>
              <w:fldChar w:fldCharType="separate"/>
            </w:r>
            <w:r>
              <w:rPr>
                <w:noProof/>
                <w:webHidden/>
              </w:rPr>
              <w:t>17</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85" w:history="1">
            <w:r w:rsidRPr="00400A80">
              <w:rPr>
                <w:rStyle w:val="Hyperlink"/>
                <w:noProof/>
              </w:rPr>
              <w:t>Use-Case-Diagramm</w:t>
            </w:r>
            <w:r>
              <w:rPr>
                <w:noProof/>
                <w:webHidden/>
              </w:rPr>
              <w:tab/>
            </w:r>
            <w:r>
              <w:rPr>
                <w:noProof/>
                <w:webHidden/>
              </w:rPr>
              <w:fldChar w:fldCharType="begin"/>
            </w:r>
            <w:r>
              <w:rPr>
                <w:noProof/>
                <w:webHidden/>
              </w:rPr>
              <w:instrText xml:space="preserve"> PAGEREF _Toc98330185 \h </w:instrText>
            </w:r>
            <w:r>
              <w:rPr>
                <w:noProof/>
                <w:webHidden/>
              </w:rPr>
            </w:r>
            <w:r>
              <w:rPr>
                <w:noProof/>
                <w:webHidden/>
              </w:rPr>
              <w:fldChar w:fldCharType="separate"/>
            </w:r>
            <w:r>
              <w:rPr>
                <w:noProof/>
                <w:webHidden/>
              </w:rPr>
              <w:t>18</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86" w:history="1">
            <w:r w:rsidRPr="00400A80">
              <w:rPr>
                <w:rStyle w:val="Hyperlink"/>
                <w:noProof/>
              </w:rPr>
              <w:t>Auszug aus dem Lastenheft</w:t>
            </w:r>
            <w:r>
              <w:rPr>
                <w:noProof/>
                <w:webHidden/>
              </w:rPr>
              <w:tab/>
            </w:r>
            <w:r>
              <w:rPr>
                <w:noProof/>
                <w:webHidden/>
              </w:rPr>
              <w:fldChar w:fldCharType="begin"/>
            </w:r>
            <w:r>
              <w:rPr>
                <w:noProof/>
                <w:webHidden/>
              </w:rPr>
              <w:instrText xml:space="preserve"> PAGEREF _Toc98330186 \h </w:instrText>
            </w:r>
            <w:r>
              <w:rPr>
                <w:noProof/>
                <w:webHidden/>
              </w:rPr>
            </w:r>
            <w:r>
              <w:rPr>
                <w:noProof/>
                <w:webHidden/>
              </w:rPr>
              <w:fldChar w:fldCharType="separate"/>
            </w:r>
            <w:r>
              <w:rPr>
                <w:noProof/>
                <w:webHidden/>
              </w:rPr>
              <w:t>19</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87" w:history="1">
            <w:r w:rsidRPr="00400A80">
              <w:rPr>
                <w:rStyle w:val="Hyperlink"/>
                <w:noProof/>
              </w:rPr>
              <w:t>Mockup</w:t>
            </w:r>
            <w:r>
              <w:rPr>
                <w:noProof/>
                <w:webHidden/>
              </w:rPr>
              <w:tab/>
            </w:r>
            <w:r>
              <w:rPr>
                <w:noProof/>
                <w:webHidden/>
              </w:rPr>
              <w:fldChar w:fldCharType="begin"/>
            </w:r>
            <w:r>
              <w:rPr>
                <w:noProof/>
                <w:webHidden/>
              </w:rPr>
              <w:instrText xml:space="preserve"> PAGEREF _Toc98330187 \h </w:instrText>
            </w:r>
            <w:r>
              <w:rPr>
                <w:noProof/>
                <w:webHidden/>
              </w:rPr>
            </w:r>
            <w:r>
              <w:rPr>
                <w:noProof/>
                <w:webHidden/>
              </w:rPr>
              <w:fldChar w:fldCharType="separate"/>
            </w:r>
            <w:r>
              <w:rPr>
                <w:noProof/>
                <w:webHidden/>
              </w:rPr>
              <w:t>20</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88" w:history="1">
            <w:r w:rsidRPr="00400A80">
              <w:rPr>
                <w:rStyle w:val="Hyperlink"/>
                <w:noProof/>
              </w:rPr>
              <w:t>Klassendiagramm</w:t>
            </w:r>
            <w:r>
              <w:rPr>
                <w:noProof/>
                <w:webHidden/>
              </w:rPr>
              <w:tab/>
            </w:r>
            <w:r>
              <w:rPr>
                <w:noProof/>
                <w:webHidden/>
              </w:rPr>
              <w:fldChar w:fldCharType="begin"/>
            </w:r>
            <w:r>
              <w:rPr>
                <w:noProof/>
                <w:webHidden/>
              </w:rPr>
              <w:instrText xml:space="preserve"> PAGEREF _Toc98330188 \h </w:instrText>
            </w:r>
            <w:r>
              <w:rPr>
                <w:noProof/>
                <w:webHidden/>
              </w:rPr>
            </w:r>
            <w:r>
              <w:rPr>
                <w:noProof/>
                <w:webHidden/>
              </w:rPr>
              <w:fldChar w:fldCharType="separate"/>
            </w:r>
            <w:r>
              <w:rPr>
                <w:noProof/>
                <w:webHidden/>
              </w:rPr>
              <w:t>21</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89" w:history="1">
            <w:r w:rsidRPr="00400A80">
              <w:rPr>
                <w:rStyle w:val="Hyperlink"/>
                <w:noProof/>
              </w:rPr>
              <w:t>Versionierung</w:t>
            </w:r>
            <w:r>
              <w:rPr>
                <w:noProof/>
                <w:webHidden/>
              </w:rPr>
              <w:tab/>
            </w:r>
            <w:r>
              <w:rPr>
                <w:noProof/>
                <w:webHidden/>
              </w:rPr>
              <w:fldChar w:fldCharType="begin"/>
            </w:r>
            <w:r>
              <w:rPr>
                <w:noProof/>
                <w:webHidden/>
              </w:rPr>
              <w:instrText xml:space="preserve"> PAGEREF _Toc98330189 \h </w:instrText>
            </w:r>
            <w:r>
              <w:rPr>
                <w:noProof/>
                <w:webHidden/>
              </w:rPr>
            </w:r>
            <w:r>
              <w:rPr>
                <w:noProof/>
                <w:webHidden/>
              </w:rPr>
              <w:fldChar w:fldCharType="separate"/>
            </w:r>
            <w:r>
              <w:rPr>
                <w:noProof/>
                <w:webHidden/>
              </w:rPr>
              <w:t>22</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90" w:history="1">
            <w:r w:rsidRPr="00400A80">
              <w:rPr>
                <w:rStyle w:val="Hyperlink"/>
                <w:noProof/>
              </w:rPr>
              <w:t>Geschäftslogik</w:t>
            </w:r>
            <w:r>
              <w:rPr>
                <w:noProof/>
                <w:webHidden/>
              </w:rPr>
              <w:tab/>
            </w:r>
            <w:r>
              <w:rPr>
                <w:noProof/>
                <w:webHidden/>
              </w:rPr>
              <w:fldChar w:fldCharType="begin"/>
            </w:r>
            <w:r>
              <w:rPr>
                <w:noProof/>
                <w:webHidden/>
              </w:rPr>
              <w:instrText xml:space="preserve"> PAGEREF _Toc98330190 \h </w:instrText>
            </w:r>
            <w:r>
              <w:rPr>
                <w:noProof/>
                <w:webHidden/>
              </w:rPr>
            </w:r>
            <w:r>
              <w:rPr>
                <w:noProof/>
                <w:webHidden/>
              </w:rPr>
              <w:fldChar w:fldCharType="separate"/>
            </w:r>
            <w:r>
              <w:rPr>
                <w:noProof/>
                <w:webHidden/>
              </w:rPr>
              <w:t>23</w:t>
            </w:r>
            <w:r>
              <w:rPr>
                <w:noProof/>
                <w:webHidden/>
              </w:rPr>
              <w:fldChar w:fldCharType="end"/>
            </w:r>
          </w:hyperlink>
        </w:p>
        <w:p w:rsidR="006759E0" w:rsidRDefault="006759E0">
          <w:pPr>
            <w:pStyle w:val="Verzeichnis2"/>
            <w:tabs>
              <w:tab w:val="right" w:leader="dot" w:pos="9627"/>
            </w:tabs>
            <w:rPr>
              <w:rFonts w:asciiTheme="minorHAnsi" w:eastAsiaTheme="minorEastAsia" w:hAnsiTheme="minorHAnsi"/>
              <w:noProof/>
              <w:sz w:val="22"/>
              <w:lang w:eastAsia="de-DE"/>
            </w:rPr>
          </w:pPr>
          <w:hyperlink w:anchor="_Toc98330191" w:history="1">
            <w:r w:rsidRPr="00400A80">
              <w:rPr>
                <w:rStyle w:val="Hyperlink"/>
                <w:noProof/>
              </w:rPr>
              <w:t>Blackbox-Tests</w:t>
            </w:r>
            <w:r>
              <w:rPr>
                <w:noProof/>
                <w:webHidden/>
              </w:rPr>
              <w:tab/>
            </w:r>
            <w:r>
              <w:rPr>
                <w:noProof/>
                <w:webHidden/>
              </w:rPr>
              <w:fldChar w:fldCharType="begin"/>
            </w:r>
            <w:r>
              <w:rPr>
                <w:noProof/>
                <w:webHidden/>
              </w:rPr>
              <w:instrText xml:space="preserve"> PAGEREF _Toc98330191 \h </w:instrText>
            </w:r>
            <w:r>
              <w:rPr>
                <w:noProof/>
                <w:webHidden/>
              </w:rPr>
            </w:r>
            <w:r>
              <w:rPr>
                <w:noProof/>
                <w:webHidden/>
              </w:rPr>
              <w:fldChar w:fldCharType="separate"/>
            </w:r>
            <w:r>
              <w:rPr>
                <w:noProof/>
                <w:webHidden/>
              </w:rPr>
              <w:t>24</w:t>
            </w:r>
            <w:r>
              <w:rPr>
                <w:noProof/>
                <w:webHidden/>
              </w:rPr>
              <w:fldChar w:fldCharType="end"/>
            </w:r>
          </w:hyperlink>
        </w:p>
        <w:p w:rsidR="006759E0" w:rsidRDefault="006759E0">
          <w:r>
            <w:rPr>
              <w:b/>
              <w:bCs/>
            </w:rPr>
            <w:fldChar w:fldCharType="end"/>
          </w:r>
        </w:p>
      </w:sdtContent>
    </w:sdt>
    <w:p w:rsidR="00FE10C3" w:rsidRDefault="00FE10C3">
      <w:bookmarkStart w:id="1" w:name="_GoBack"/>
      <w:bookmarkEnd w:id="1"/>
      <w:r>
        <w:br w:type="page"/>
      </w:r>
    </w:p>
    <w:p w:rsidR="00FE10C3" w:rsidRDefault="00FE10C3" w:rsidP="00FE10C3">
      <w:pPr>
        <w:pStyle w:val="berschrift1"/>
      </w:pPr>
      <w:bookmarkStart w:id="2" w:name="_Toc98330140"/>
      <w:r>
        <w:lastRenderedPageBreak/>
        <w:t>Abkürzungsverzeichnis</w:t>
      </w:r>
      <w:bookmarkEnd w:id="2"/>
    </w:p>
    <w:p w:rsidR="003C0E1F" w:rsidRDefault="001653AE">
      <w:r>
        <w:t>GUI</w:t>
      </w:r>
      <w:r>
        <w:tab/>
        <w:t>-</w:t>
      </w:r>
      <w:r>
        <w:tab/>
      </w:r>
      <w:proofErr w:type="spellStart"/>
      <w:r>
        <w:t>Graphi</w:t>
      </w:r>
      <w:r w:rsidR="00AF758C">
        <w:t>cal</w:t>
      </w:r>
      <w:proofErr w:type="spellEnd"/>
      <w:r>
        <w:t xml:space="preserve"> User Interface</w:t>
      </w:r>
    </w:p>
    <w:p w:rsidR="00097256" w:rsidRDefault="003C0E1F">
      <w:r>
        <w:t>OS</w:t>
      </w:r>
      <w:r>
        <w:tab/>
        <w:t>-</w:t>
      </w:r>
      <w:r>
        <w:tab/>
        <w:t>Operating System, Betriebssystem</w:t>
      </w:r>
    </w:p>
    <w:p w:rsidR="00FE10C3" w:rsidRPr="00D918EC" w:rsidRDefault="00097256">
      <w:pPr>
        <w:rPr>
          <w:rFonts w:asciiTheme="majorHAnsi" w:eastAsiaTheme="majorEastAsia" w:hAnsiTheme="majorHAnsi" w:cstheme="majorBidi"/>
          <w:color w:val="2E74B5" w:themeColor="accent1" w:themeShade="BF"/>
          <w:sz w:val="32"/>
          <w:szCs w:val="32"/>
          <w:lang w:val="en-US"/>
        </w:rPr>
      </w:pPr>
      <w:r w:rsidRPr="00097256">
        <w:rPr>
          <w:lang w:val="en-US"/>
        </w:rPr>
        <w:t>MVC</w:t>
      </w:r>
      <w:r w:rsidRPr="00097256">
        <w:rPr>
          <w:lang w:val="en-US"/>
        </w:rPr>
        <w:tab/>
      </w:r>
      <w:r w:rsidRPr="00D918EC">
        <w:rPr>
          <w:lang w:val="en-US"/>
        </w:rPr>
        <w:t>-</w:t>
      </w:r>
      <w:r w:rsidRPr="00D918EC">
        <w:rPr>
          <w:lang w:val="en-US"/>
        </w:rPr>
        <w:tab/>
        <w:t>Model-View-Controller-Pattern</w:t>
      </w:r>
      <w:r w:rsidR="00FE10C3" w:rsidRPr="00D918EC">
        <w:rPr>
          <w:lang w:val="en-US"/>
        </w:rPr>
        <w:br w:type="page"/>
      </w:r>
    </w:p>
    <w:p w:rsidR="000D0093" w:rsidRDefault="00FE10C3" w:rsidP="000D0093">
      <w:pPr>
        <w:pStyle w:val="berschrift1"/>
      </w:pPr>
      <w:bookmarkStart w:id="3" w:name="_Toc98330141"/>
      <w:r>
        <w:lastRenderedPageBreak/>
        <w:t>Einleitung</w:t>
      </w:r>
      <w:bookmarkEnd w:id="3"/>
    </w:p>
    <w:p w:rsidR="000D0093" w:rsidRDefault="00FE10C3" w:rsidP="000D0093">
      <w:pPr>
        <w:pStyle w:val="berschrift2"/>
      </w:pPr>
      <w:bookmarkStart w:id="4" w:name="_Toc98330142"/>
      <w:r w:rsidRPr="000D0093">
        <w:t>Projekt</w:t>
      </w:r>
      <w:r w:rsidR="000D0093" w:rsidRPr="000D0093">
        <w:t>umfeld</w:t>
      </w:r>
      <w:bookmarkEnd w:id="4"/>
    </w:p>
    <w:p w:rsidR="004724D7" w:rsidRDefault="004724D7" w:rsidP="004724D7">
      <w:r>
        <w:t xml:space="preserve">Das Projekt wird im Zuge einer Übungs-Projektarbeit im Kurs „Projektarbeit – </w:t>
      </w:r>
      <w:r w:rsidR="00E50691" w:rsidRPr="00E50691">
        <w:t>300426</w:t>
      </w:r>
      <w:r>
        <w:t xml:space="preserve">“ angefertigt. Geleitet wird der Kurs von Herrn Markus </w:t>
      </w:r>
      <w:proofErr w:type="spellStart"/>
      <w:r>
        <w:t>Szyska</w:t>
      </w:r>
      <w:proofErr w:type="spellEnd"/>
      <w:r w:rsidR="002A7EBA">
        <w:t xml:space="preserve"> (im Weiteren Dozent genannt)</w:t>
      </w:r>
      <w:r>
        <w:t xml:space="preserve"> bei geschätzt 20 Teilnehmern.</w:t>
      </w:r>
      <w:r w:rsidR="002A7EBA">
        <w:t xml:space="preserve"> Der Kurs soll auf die Anfertigung der für den IHK-Abschluss wichtigen Projektarbeit vorbereiten. Dazu soll in einem etwas geringeren Umfang genauso vorgegangen werden, als wäre es die echte Projektarbeit.</w:t>
      </w:r>
    </w:p>
    <w:p w:rsidR="00DE5793" w:rsidRPr="000D0093" w:rsidRDefault="002A7EBA" w:rsidP="002A7EBA">
      <w:r>
        <w:t>Kunde ist der Dozent. Die Software muss dem Kunden bis zum Mittag des 16.03.2022 vorliegen.</w:t>
      </w:r>
    </w:p>
    <w:p w:rsidR="00FE10C3" w:rsidRDefault="000D0093" w:rsidP="000D0093">
      <w:pPr>
        <w:pStyle w:val="berschrift2"/>
      </w:pPr>
      <w:bookmarkStart w:id="5" w:name="_Toc98330143"/>
      <w:r w:rsidRPr="000D0093">
        <w:t>Projekt</w:t>
      </w:r>
      <w:r w:rsidR="00FE10C3" w:rsidRPr="000D0093">
        <w:t>ziel</w:t>
      </w:r>
      <w:bookmarkEnd w:id="5"/>
    </w:p>
    <w:p w:rsidR="002A7EBA" w:rsidRDefault="002A7EBA" w:rsidP="002A7EBA">
      <w:r>
        <w:t>Als Übungsprojekt soll ein Taschenrechner mit den Grundfunktionen eines handelsüblichen Taschenrechners programmiert werden.</w:t>
      </w:r>
    </w:p>
    <w:p w:rsidR="002A7EBA" w:rsidRDefault="002A7EBA" w:rsidP="002A7EBA">
      <w:r>
        <w:t xml:space="preserve">Zu den Grundfunktionen zählen die Grundrechenarten (Addition, Subtraktion, Multiplikation, Division), eine Löschfunktion als auch eine </w:t>
      </w:r>
      <w:r w:rsidR="001653AE">
        <w:t>Rückschritt-Funktion, die es erlaubt, das letzte eingegebene Zeichen zu löschen.</w:t>
      </w:r>
    </w:p>
    <w:p w:rsidR="001653AE" w:rsidRDefault="001653AE" w:rsidP="002A7EBA">
      <w:r>
        <w:t>Als Eingabe soll ein digitales Tastenfeld per GUI zur Verfügung gestellt werden.</w:t>
      </w:r>
      <w:r w:rsidR="00DE5793">
        <w:t xml:space="preserve"> Weitere Eingabemethoden sind laut Kundenangaben nicht vorgesehen. Außerdem muss auch nicht die Punkt-Vor-Strich-Rechnung beachtet werden.</w:t>
      </w:r>
    </w:p>
    <w:p w:rsidR="00DE5793" w:rsidRPr="000D0093" w:rsidRDefault="00DE5793" w:rsidP="00DE5793">
      <w:r>
        <w:t>Zum Schluss soll ein ausführbares Programm stehen, das eine Schlange von Rechenoperationen korrekt berechnen und ausgeben kann (ohne Punkt-Vor-Strich).</w:t>
      </w:r>
    </w:p>
    <w:p w:rsidR="00FE10C3" w:rsidRDefault="00FE10C3" w:rsidP="000D0093">
      <w:pPr>
        <w:pStyle w:val="berschrift2"/>
      </w:pPr>
      <w:bookmarkStart w:id="6" w:name="_Toc98330144"/>
      <w:r w:rsidRPr="000D0093">
        <w:t>Projektbegründung</w:t>
      </w:r>
      <w:bookmarkEnd w:id="6"/>
    </w:p>
    <w:p w:rsidR="006D6F3B" w:rsidRDefault="006D6F3B" w:rsidP="006D6F3B">
      <w:r>
        <w:t xml:space="preserve">Das Projekt entsteht im Zuge eines Übungsprojektes. Darum </w:t>
      </w:r>
      <w:proofErr w:type="gramStart"/>
      <w:r>
        <w:t>steht</w:t>
      </w:r>
      <w:proofErr w:type="gramEnd"/>
      <w:r>
        <w:t xml:space="preserve"> vor allem die Übung und die erhaltene Erfahrung an erster S</w:t>
      </w:r>
      <w:r w:rsidR="003C0E1F">
        <w:t>telle der Sinnhaftigkeit des Projektes. Jedes OS hat integrierte Taschenrechner-Apps, die ein Vielfaches an Funktionalität im Vergleich zu diesem simplen Taschenrechner bieten.</w:t>
      </w:r>
    </w:p>
    <w:p w:rsidR="00FE10C3" w:rsidRPr="000D0093" w:rsidRDefault="003C0E1F" w:rsidP="00D918EC">
      <w:r>
        <w:t xml:space="preserve">Dennoch ist es eine sinnvolle Aufgabe für angehende Anwendungsentwickler, da es nicht um reine Programmierung von Funktionen geht. Auf simple Weise werden hier vom Programmierer auch die Lösung mathematischer und logischer Probleme verlangt. </w:t>
      </w:r>
    </w:p>
    <w:p w:rsidR="000D0093" w:rsidRDefault="00FE10C3" w:rsidP="000D0093">
      <w:pPr>
        <w:pStyle w:val="berschrift2"/>
      </w:pPr>
      <w:bookmarkStart w:id="7" w:name="_Toc98330145"/>
      <w:r w:rsidRPr="000D0093">
        <w:t>Projektschnittstellen</w:t>
      </w:r>
      <w:bookmarkEnd w:id="7"/>
    </w:p>
    <w:p w:rsidR="003C0E1F" w:rsidRPr="003C0E1F" w:rsidRDefault="003C0E1F" w:rsidP="003C0E1F">
      <w:r>
        <w:t>Aufgrund des begrenzten Umfangs des Projektes gibt es keine technischen Schnittstellen zu anderen Systemen. Nutzer der Anwendung ist am Ende der Dozent, welcher für die abschließende Bewertung der Arbeit zuständig ist. Optional ist zudem eine Präsentation des Projektes im gesamten Kurs, wobei der Zuhörerkreis wahrscheinlich nicht sehr viel größer ist, als in einem Vier-Augen-Gespräch.</w:t>
      </w:r>
    </w:p>
    <w:p w:rsidR="000D0093" w:rsidRDefault="000D0093" w:rsidP="000D0093"/>
    <w:p w:rsidR="000D0093" w:rsidRDefault="000D0093" w:rsidP="000D0093">
      <w:pPr>
        <w:pStyle w:val="berschrift2"/>
      </w:pPr>
      <w:bookmarkStart w:id="8" w:name="_Toc98330146"/>
      <w:r>
        <w:lastRenderedPageBreak/>
        <w:t>Projektabgrenzung</w:t>
      </w:r>
      <w:bookmarkEnd w:id="8"/>
    </w:p>
    <w:p w:rsidR="002D7FA9" w:rsidRDefault="003C0E1F">
      <w:r>
        <w:t>Nicht Teil dieses Projektes ist die Implementierung komplizierterer Funktionen, wie die Punkt-Vor-Strich-Rechnung. Allerdings ist die das GUI darauf ausgelegt, diese Funktionalität zu einem späteren Zeitpunkt zu integrieren.</w:t>
      </w:r>
    </w:p>
    <w:p w:rsidR="000D0093" w:rsidRDefault="000D0093" w:rsidP="000D0093">
      <w:pPr>
        <w:pStyle w:val="berschrift1"/>
      </w:pPr>
      <w:bookmarkStart w:id="9" w:name="_Toc98330147"/>
      <w:r>
        <w:t>Projektplanung</w:t>
      </w:r>
      <w:bookmarkEnd w:id="9"/>
    </w:p>
    <w:p w:rsidR="000D0093" w:rsidRDefault="000D0093" w:rsidP="000D0093">
      <w:pPr>
        <w:pStyle w:val="berschrift2"/>
      </w:pPr>
      <w:bookmarkStart w:id="10" w:name="_Toc98330148"/>
      <w:r w:rsidRPr="000D0093">
        <w:t>Projekt</w:t>
      </w:r>
      <w:r>
        <w:t>phasen</w:t>
      </w:r>
      <w:bookmarkEnd w:id="10"/>
    </w:p>
    <w:p w:rsidR="006759E0" w:rsidRPr="006759E0" w:rsidRDefault="008B43C2" w:rsidP="006759E0">
      <w:r>
        <w:t>Das Projekt wird im Zeitraum vom 10.03.2022 bis einschließlich 16.03.2022 angefertigt.</w:t>
      </w:r>
      <w:r w:rsidR="009C70EE">
        <w:t xml:space="preserve"> Das ergibt einen Zeitraum von fünf Werktagen, was bei einer täglichen Arbeitszeit von acht Stunden einen Projektumfang von 40 Stunden ergibt.</w:t>
      </w:r>
      <w:r w:rsidR="00B903A0">
        <w:t xml:space="preserve"> Die Tabelle „Zeitplanung (kurz)“ gibt einen Eindruck davon, wie der Umfang der einzelnen Phasen für dieses Projekt veranschlagt wurden. </w:t>
      </w:r>
      <w:r w:rsidR="00B903A0" w:rsidRPr="00B903A0">
        <w:t>Eine ausführliche</w:t>
      </w:r>
      <w:r w:rsidR="00B903A0">
        <w:t xml:space="preserve"> Übersicht dieser Phasen lässt s</w:t>
      </w:r>
      <w:r w:rsidR="00B903A0" w:rsidRPr="00B903A0">
        <w:t xml:space="preserve">ich </w:t>
      </w:r>
      <w:r w:rsidR="00B903A0">
        <w:t xml:space="preserve">zudem </w:t>
      </w:r>
      <w:r w:rsidR="00B903A0" w:rsidRPr="00B903A0">
        <w:t>dem Anhang „Det</w:t>
      </w:r>
      <w:r w:rsidR="00B903A0">
        <w:t>aillierte Zeitplanung“ entnehmen.</w:t>
      </w:r>
      <w:r w:rsidR="00B903A0" w:rsidRPr="00B903A0">
        <w:fldChar w:fldCharType="begin"/>
      </w:r>
      <w:r w:rsidR="00B903A0" w:rsidRPr="00B903A0">
        <w:instrText xml:space="preserve"> LINK </w:instrText>
      </w:r>
      <w:r w:rsidR="006759E0">
        <w:instrText xml:space="preserve">Excel.Sheet.12 C:\\Users\\CC-Student\\Desktop\\Comcave\\Projekt\\Testprojekt\\Tabellen_Taschenrechner.xlsx Zeitplanung!Z1S1:Z9S2 </w:instrText>
      </w:r>
      <w:r w:rsidR="00B903A0" w:rsidRPr="00B903A0">
        <w:instrText xml:space="preserve">\a \f 4 \h </w:instrText>
      </w:r>
      <w:r w:rsidR="00B903A0">
        <w:instrText xml:space="preserve"> \* MERGEFORMAT </w:instrText>
      </w:r>
      <w:r w:rsidR="006759E0" w:rsidRPr="00B903A0">
        <w:fldChar w:fldCharType="separate"/>
      </w:r>
    </w:p>
    <w:tbl>
      <w:tblPr>
        <w:tblW w:w="4894" w:type="dxa"/>
        <w:tblCellMar>
          <w:left w:w="70" w:type="dxa"/>
          <w:right w:w="70" w:type="dxa"/>
        </w:tblCellMar>
        <w:tblLook w:val="04A0" w:firstRow="1" w:lastRow="0" w:firstColumn="1" w:lastColumn="0" w:noHBand="0" w:noVBand="1"/>
      </w:tblPr>
      <w:tblGrid>
        <w:gridCol w:w="3881"/>
        <w:gridCol w:w="1013"/>
        <w:tblGridChange w:id="11">
          <w:tblGrid>
            <w:gridCol w:w="3881"/>
            <w:gridCol w:w="1013"/>
          </w:tblGrid>
        </w:tblGridChange>
      </w:tblGrid>
      <w:tr w:rsidR="006759E0" w:rsidRPr="006759E0" w:rsidTr="006759E0">
        <w:trPr>
          <w:divId w:val="494036229"/>
          <w:trHeight w:val="300"/>
        </w:trPr>
        <w:tc>
          <w:tcPr>
            <w:tcW w:w="4894" w:type="dxa"/>
            <w:gridSpan w:val="2"/>
            <w:tcBorders>
              <w:top w:val="single" w:sz="4" w:space="0" w:color="auto"/>
              <w:left w:val="single" w:sz="4" w:space="0" w:color="auto"/>
              <w:bottom w:val="single" w:sz="4" w:space="0" w:color="auto"/>
              <w:right w:val="single" w:sz="4" w:space="0" w:color="000000"/>
            </w:tcBorders>
            <w:shd w:val="clear" w:color="000000" w:fill="000000"/>
            <w:noWrap/>
            <w:vAlign w:val="bottom"/>
            <w:hideMark/>
          </w:tcPr>
          <w:p w:rsidR="006759E0" w:rsidRPr="006759E0" w:rsidRDefault="006759E0" w:rsidP="006759E0">
            <w:pPr>
              <w:spacing w:after="0" w:line="240" w:lineRule="auto"/>
              <w:jc w:val="center"/>
              <w:rPr>
                <w:rFonts w:ascii="Calibri" w:eastAsia="Times New Roman" w:hAnsi="Calibri" w:cs="Calibri"/>
                <w:b/>
                <w:bCs/>
                <w:color w:val="FFFFFF"/>
                <w:sz w:val="22"/>
                <w:lang w:eastAsia="de-DE"/>
              </w:rPr>
            </w:pPr>
            <w:r w:rsidRPr="006759E0">
              <w:rPr>
                <w:rFonts w:ascii="Calibri" w:eastAsia="Times New Roman" w:hAnsi="Calibri" w:cs="Calibri"/>
                <w:b/>
                <w:bCs/>
                <w:color w:val="FFFFFF"/>
                <w:sz w:val="22"/>
                <w:lang w:eastAsia="de-DE"/>
              </w:rPr>
              <w:t>Zeitplanung (kurz)</w:t>
            </w:r>
          </w:p>
        </w:tc>
      </w:tr>
      <w:tr w:rsidR="006759E0" w:rsidRPr="006759E0" w:rsidTr="006759E0">
        <w:trPr>
          <w:divId w:val="494036229"/>
          <w:trHeight w:val="300"/>
        </w:trPr>
        <w:tc>
          <w:tcPr>
            <w:tcW w:w="3881" w:type="dxa"/>
            <w:tcBorders>
              <w:top w:val="nil"/>
              <w:left w:val="single" w:sz="4" w:space="0" w:color="auto"/>
              <w:bottom w:val="single" w:sz="4" w:space="0" w:color="auto"/>
              <w:right w:val="single" w:sz="4" w:space="0" w:color="auto"/>
            </w:tcBorders>
            <w:shd w:val="clear" w:color="000000" w:fill="808080"/>
            <w:noWrap/>
            <w:vAlign w:val="center"/>
            <w:hideMark/>
          </w:tcPr>
          <w:p w:rsidR="006759E0" w:rsidRPr="006759E0" w:rsidRDefault="006759E0" w:rsidP="006759E0">
            <w:pPr>
              <w:spacing w:after="0" w:line="240" w:lineRule="auto"/>
              <w:rPr>
                <w:rFonts w:ascii="Calibri" w:eastAsia="Times New Roman" w:hAnsi="Calibri" w:cs="Calibri"/>
                <w:b/>
                <w:bCs/>
                <w:color w:val="F2F2F2"/>
                <w:sz w:val="22"/>
                <w:lang w:eastAsia="de-DE"/>
              </w:rPr>
            </w:pPr>
            <w:r w:rsidRPr="006759E0">
              <w:rPr>
                <w:rFonts w:ascii="Calibri" w:eastAsia="Times New Roman" w:hAnsi="Calibri" w:cs="Calibri"/>
                <w:b/>
                <w:bCs/>
                <w:color w:val="F2F2F2"/>
                <w:sz w:val="22"/>
                <w:lang w:eastAsia="de-DE"/>
              </w:rPr>
              <w:t>Projektphase</w:t>
            </w:r>
          </w:p>
        </w:tc>
        <w:tc>
          <w:tcPr>
            <w:tcW w:w="1013" w:type="dxa"/>
            <w:tcBorders>
              <w:top w:val="nil"/>
              <w:left w:val="nil"/>
              <w:bottom w:val="single" w:sz="4" w:space="0" w:color="auto"/>
              <w:right w:val="single" w:sz="4" w:space="0" w:color="auto"/>
            </w:tcBorders>
            <w:shd w:val="clear" w:color="000000" w:fill="808080"/>
            <w:noWrap/>
            <w:vAlign w:val="center"/>
            <w:hideMark/>
          </w:tcPr>
          <w:p w:rsidR="006759E0" w:rsidRPr="006759E0" w:rsidRDefault="006759E0" w:rsidP="006759E0">
            <w:pPr>
              <w:spacing w:after="0" w:line="240" w:lineRule="auto"/>
              <w:jc w:val="center"/>
              <w:rPr>
                <w:rFonts w:ascii="Calibri" w:eastAsia="Times New Roman" w:hAnsi="Calibri" w:cs="Calibri"/>
                <w:b/>
                <w:bCs/>
                <w:color w:val="F2F2F2"/>
                <w:sz w:val="22"/>
                <w:lang w:eastAsia="de-DE"/>
              </w:rPr>
            </w:pPr>
            <w:r w:rsidRPr="006759E0">
              <w:rPr>
                <w:rFonts w:ascii="Calibri" w:eastAsia="Times New Roman" w:hAnsi="Calibri" w:cs="Calibri"/>
                <w:b/>
                <w:bCs/>
                <w:color w:val="F2F2F2"/>
                <w:sz w:val="22"/>
                <w:lang w:eastAsia="de-DE"/>
              </w:rPr>
              <w:t>Stunden</w:t>
            </w:r>
          </w:p>
        </w:tc>
      </w:tr>
      <w:tr w:rsidR="006759E0" w:rsidRPr="006759E0" w:rsidTr="006759E0">
        <w:trPr>
          <w:divId w:val="494036229"/>
          <w:trHeight w:val="300"/>
        </w:trPr>
        <w:tc>
          <w:tcPr>
            <w:tcW w:w="3881" w:type="dxa"/>
            <w:tcBorders>
              <w:top w:val="nil"/>
              <w:left w:val="single" w:sz="4" w:space="0" w:color="auto"/>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rPr>
                <w:rFonts w:ascii="Calibri" w:eastAsia="Times New Roman" w:hAnsi="Calibri" w:cs="Calibri"/>
                <w:b/>
                <w:bCs/>
                <w:color w:val="000000"/>
                <w:sz w:val="22"/>
                <w:lang w:eastAsia="de-DE"/>
              </w:rPr>
            </w:pPr>
            <w:r w:rsidRPr="006759E0">
              <w:rPr>
                <w:rFonts w:ascii="Calibri" w:eastAsia="Times New Roman" w:hAnsi="Calibri" w:cs="Calibri"/>
                <w:b/>
                <w:bCs/>
                <w:color w:val="000000"/>
                <w:sz w:val="22"/>
                <w:lang w:eastAsia="de-DE"/>
              </w:rPr>
              <w:t>Analyse</w:t>
            </w:r>
          </w:p>
        </w:tc>
        <w:tc>
          <w:tcPr>
            <w:tcW w:w="1013" w:type="dxa"/>
            <w:tcBorders>
              <w:top w:val="nil"/>
              <w:left w:val="nil"/>
              <w:bottom w:val="single" w:sz="4" w:space="0" w:color="auto"/>
              <w:right w:val="single" w:sz="4" w:space="0" w:color="auto"/>
            </w:tcBorders>
            <w:shd w:val="clear" w:color="auto" w:fill="auto"/>
            <w:noWrap/>
            <w:vAlign w:val="center"/>
            <w:hideMark/>
          </w:tcPr>
          <w:p w:rsidR="006759E0" w:rsidRPr="006759E0" w:rsidRDefault="006759E0" w:rsidP="006759E0">
            <w:pPr>
              <w:spacing w:after="0" w:line="240" w:lineRule="auto"/>
              <w:jc w:val="center"/>
              <w:rPr>
                <w:rFonts w:ascii="Calibri" w:eastAsia="Times New Roman" w:hAnsi="Calibri" w:cs="Calibri"/>
                <w:b/>
                <w:bCs/>
                <w:color w:val="000000"/>
                <w:sz w:val="22"/>
                <w:lang w:eastAsia="de-DE"/>
              </w:rPr>
            </w:pPr>
            <w:r w:rsidRPr="006759E0">
              <w:rPr>
                <w:rFonts w:ascii="Calibri" w:eastAsia="Times New Roman" w:hAnsi="Calibri" w:cs="Calibri"/>
                <w:b/>
                <w:bCs/>
                <w:color w:val="000000"/>
                <w:sz w:val="22"/>
                <w:lang w:eastAsia="de-DE"/>
              </w:rPr>
              <w:t>7</w:t>
            </w:r>
          </w:p>
        </w:tc>
      </w:tr>
      <w:tr w:rsidR="006759E0" w:rsidRPr="006759E0" w:rsidTr="006759E0">
        <w:trPr>
          <w:divId w:val="494036229"/>
          <w:trHeight w:val="300"/>
        </w:trPr>
        <w:tc>
          <w:tcPr>
            <w:tcW w:w="3881" w:type="dxa"/>
            <w:tcBorders>
              <w:top w:val="nil"/>
              <w:left w:val="single" w:sz="4" w:space="0" w:color="auto"/>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rPr>
                <w:rFonts w:ascii="Calibri" w:eastAsia="Times New Roman" w:hAnsi="Calibri" w:cs="Calibri"/>
                <w:b/>
                <w:bCs/>
                <w:color w:val="000000"/>
                <w:sz w:val="22"/>
                <w:lang w:eastAsia="de-DE"/>
              </w:rPr>
            </w:pPr>
            <w:r w:rsidRPr="006759E0">
              <w:rPr>
                <w:rFonts w:ascii="Calibri" w:eastAsia="Times New Roman" w:hAnsi="Calibri" w:cs="Calibri"/>
                <w:b/>
                <w:bCs/>
                <w:color w:val="000000"/>
                <w:sz w:val="22"/>
                <w:lang w:eastAsia="de-DE"/>
              </w:rPr>
              <w:t>Entwurf</w:t>
            </w:r>
          </w:p>
        </w:tc>
        <w:tc>
          <w:tcPr>
            <w:tcW w:w="1013" w:type="dxa"/>
            <w:tcBorders>
              <w:top w:val="nil"/>
              <w:left w:val="nil"/>
              <w:bottom w:val="single" w:sz="4" w:space="0" w:color="auto"/>
              <w:right w:val="single" w:sz="4" w:space="0" w:color="auto"/>
            </w:tcBorders>
            <w:shd w:val="clear" w:color="auto" w:fill="auto"/>
            <w:noWrap/>
            <w:vAlign w:val="center"/>
            <w:hideMark/>
          </w:tcPr>
          <w:p w:rsidR="006759E0" w:rsidRPr="006759E0" w:rsidRDefault="006759E0" w:rsidP="006759E0">
            <w:pPr>
              <w:spacing w:after="0" w:line="240" w:lineRule="auto"/>
              <w:jc w:val="center"/>
              <w:rPr>
                <w:rFonts w:ascii="Calibri" w:eastAsia="Times New Roman" w:hAnsi="Calibri" w:cs="Calibri"/>
                <w:b/>
                <w:bCs/>
                <w:color w:val="000000"/>
                <w:sz w:val="22"/>
                <w:lang w:eastAsia="de-DE"/>
              </w:rPr>
            </w:pPr>
            <w:r w:rsidRPr="006759E0">
              <w:rPr>
                <w:rFonts w:ascii="Calibri" w:eastAsia="Times New Roman" w:hAnsi="Calibri" w:cs="Calibri"/>
                <w:b/>
                <w:bCs/>
                <w:color w:val="000000"/>
                <w:sz w:val="22"/>
                <w:lang w:eastAsia="de-DE"/>
              </w:rPr>
              <w:t>7</w:t>
            </w:r>
          </w:p>
        </w:tc>
      </w:tr>
      <w:tr w:rsidR="006759E0" w:rsidRPr="006759E0" w:rsidTr="006759E0">
        <w:trPr>
          <w:divId w:val="494036229"/>
          <w:trHeight w:val="300"/>
        </w:trPr>
        <w:tc>
          <w:tcPr>
            <w:tcW w:w="3881" w:type="dxa"/>
            <w:tcBorders>
              <w:top w:val="nil"/>
              <w:left w:val="single" w:sz="4" w:space="0" w:color="auto"/>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rPr>
                <w:rFonts w:ascii="Calibri" w:eastAsia="Times New Roman" w:hAnsi="Calibri" w:cs="Calibri"/>
                <w:b/>
                <w:bCs/>
                <w:color w:val="000000"/>
                <w:sz w:val="22"/>
                <w:lang w:eastAsia="de-DE"/>
              </w:rPr>
            </w:pPr>
            <w:r w:rsidRPr="006759E0">
              <w:rPr>
                <w:rFonts w:ascii="Calibri" w:eastAsia="Times New Roman" w:hAnsi="Calibri" w:cs="Calibri"/>
                <w:b/>
                <w:bCs/>
                <w:color w:val="000000"/>
                <w:sz w:val="22"/>
                <w:lang w:eastAsia="de-DE"/>
              </w:rPr>
              <w:t>Implementierung</w:t>
            </w:r>
          </w:p>
        </w:tc>
        <w:tc>
          <w:tcPr>
            <w:tcW w:w="1013" w:type="dxa"/>
            <w:tcBorders>
              <w:top w:val="nil"/>
              <w:left w:val="nil"/>
              <w:bottom w:val="single" w:sz="4" w:space="0" w:color="auto"/>
              <w:right w:val="single" w:sz="4" w:space="0" w:color="auto"/>
            </w:tcBorders>
            <w:shd w:val="clear" w:color="auto" w:fill="auto"/>
            <w:noWrap/>
            <w:vAlign w:val="center"/>
            <w:hideMark/>
          </w:tcPr>
          <w:p w:rsidR="006759E0" w:rsidRPr="006759E0" w:rsidRDefault="006759E0" w:rsidP="006759E0">
            <w:pPr>
              <w:spacing w:after="0" w:line="240" w:lineRule="auto"/>
              <w:jc w:val="center"/>
              <w:rPr>
                <w:rFonts w:ascii="Calibri" w:eastAsia="Times New Roman" w:hAnsi="Calibri" w:cs="Calibri"/>
                <w:b/>
                <w:bCs/>
                <w:color w:val="000000"/>
                <w:sz w:val="22"/>
                <w:lang w:eastAsia="de-DE"/>
              </w:rPr>
            </w:pPr>
            <w:r w:rsidRPr="006759E0">
              <w:rPr>
                <w:rFonts w:ascii="Calibri" w:eastAsia="Times New Roman" w:hAnsi="Calibri" w:cs="Calibri"/>
                <w:b/>
                <w:bCs/>
                <w:color w:val="000000"/>
                <w:sz w:val="22"/>
                <w:lang w:eastAsia="de-DE"/>
              </w:rPr>
              <w:t>13</w:t>
            </w:r>
          </w:p>
        </w:tc>
      </w:tr>
      <w:tr w:rsidR="006759E0" w:rsidRPr="006759E0" w:rsidTr="006759E0">
        <w:trPr>
          <w:divId w:val="494036229"/>
          <w:trHeight w:val="300"/>
        </w:trPr>
        <w:tc>
          <w:tcPr>
            <w:tcW w:w="3881" w:type="dxa"/>
            <w:tcBorders>
              <w:top w:val="nil"/>
              <w:left w:val="single" w:sz="4" w:space="0" w:color="auto"/>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rPr>
                <w:rFonts w:ascii="Calibri" w:eastAsia="Times New Roman" w:hAnsi="Calibri" w:cs="Calibri"/>
                <w:b/>
                <w:bCs/>
                <w:color w:val="000000"/>
                <w:sz w:val="22"/>
                <w:lang w:eastAsia="de-DE"/>
              </w:rPr>
            </w:pPr>
            <w:r w:rsidRPr="006759E0">
              <w:rPr>
                <w:rFonts w:ascii="Calibri" w:eastAsia="Times New Roman" w:hAnsi="Calibri" w:cs="Calibri"/>
                <w:b/>
                <w:bCs/>
                <w:color w:val="000000"/>
                <w:sz w:val="22"/>
                <w:lang w:eastAsia="de-DE"/>
              </w:rPr>
              <w:t>Qualitätskontrolle</w:t>
            </w:r>
          </w:p>
        </w:tc>
        <w:tc>
          <w:tcPr>
            <w:tcW w:w="1013" w:type="dxa"/>
            <w:tcBorders>
              <w:top w:val="nil"/>
              <w:left w:val="nil"/>
              <w:bottom w:val="single" w:sz="4" w:space="0" w:color="auto"/>
              <w:right w:val="single" w:sz="4" w:space="0" w:color="auto"/>
            </w:tcBorders>
            <w:shd w:val="clear" w:color="auto" w:fill="auto"/>
            <w:noWrap/>
            <w:vAlign w:val="center"/>
            <w:hideMark/>
          </w:tcPr>
          <w:p w:rsidR="006759E0" w:rsidRPr="006759E0" w:rsidRDefault="006759E0" w:rsidP="006759E0">
            <w:pPr>
              <w:spacing w:after="0" w:line="240" w:lineRule="auto"/>
              <w:jc w:val="center"/>
              <w:rPr>
                <w:rFonts w:ascii="Calibri" w:eastAsia="Times New Roman" w:hAnsi="Calibri" w:cs="Calibri"/>
                <w:b/>
                <w:bCs/>
                <w:color w:val="000000"/>
                <w:sz w:val="22"/>
                <w:lang w:eastAsia="de-DE"/>
              </w:rPr>
            </w:pPr>
            <w:r w:rsidRPr="006759E0">
              <w:rPr>
                <w:rFonts w:ascii="Calibri" w:eastAsia="Times New Roman" w:hAnsi="Calibri" w:cs="Calibri"/>
                <w:b/>
                <w:bCs/>
                <w:color w:val="000000"/>
                <w:sz w:val="22"/>
                <w:lang w:eastAsia="de-DE"/>
              </w:rPr>
              <w:t>3</w:t>
            </w:r>
          </w:p>
        </w:tc>
      </w:tr>
      <w:tr w:rsidR="006759E0" w:rsidRPr="006759E0" w:rsidTr="006759E0">
        <w:trPr>
          <w:divId w:val="494036229"/>
          <w:trHeight w:val="300"/>
        </w:trPr>
        <w:tc>
          <w:tcPr>
            <w:tcW w:w="3881" w:type="dxa"/>
            <w:tcBorders>
              <w:top w:val="nil"/>
              <w:left w:val="single" w:sz="4" w:space="0" w:color="auto"/>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rPr>
                <w:rFonts w:ascii="Calibri" w:eastAsia="Times New Roman" w:hAnsi="Calibri" w:cs="Calibri"/>
                <w:b/>
                <w:bCs/>
                <w:color w:val="000000"/>
                <w:sz w:val="22"/>
                <w:lang w:eastAsia="de-DE"/>
              </w:rPr>
            </w:pPr>
            <w:proofErr w:type="spellStart"/>
            <w:r w:rsidRPr="006759E0">
              <w:rPr>
                <w:rFonts w:ascii="Calibri" w:eastAsia="Times New Roman" w:hAnsi="Calibri" w:cs="Calibri"/>
                <w:b/>
                <w:bCs/>
                <w:color w:val="000000"/>
                <w:sz w:val="22"/>
                <w:lang w:eastAsia="de-DE"/>
              </w:rPr>
              <w:t>Dokumention</w:t>
            </w:r>
            <w:proofErr w:type="spellEnd"/>
          </w:p>
        </w:tc>
        <w:tc>
          <w:tcPr>
            <w:tcW w:w="1013" w:type="dxa"/>
            <w:tcBorders>
              <w:top w:val="nil"/>
              <w:left w:val="nil"/>
              <w:bottom w:val="single" w:sz="4" w:space="0" w:color="auto"/>
              <w:right w:val="single" w:sz="4" w:space="0" w:color="auto"/>
            </w:tcBorders>
            <w:shd w:val="clear" w:color="auto" w:fill="auto"/>
            <w:noWrap/>
            <w:vAlign w:val="center"/>
            <w:hideMark/>
          </w:tcPr>
          <w:p w:rsidR="006759E0" w:rsidRPr="006759E0" w:rsidRDefault="006759E0" w:rsidP="006759E0">
            <w:pPr>
              <w:spacing w:after="0" w:line="240" w:lineRule="auto"/>
              <w:jc w:val="center"/>
              <w:rPr>
                <w:rFonts w:ascii="Calibri" w:eastAsia="Times New Roman" w:hAnsi="Calibri" w:cs="Calibri"/>
                <w:b/>
                <w:bCs/>
                <w:color w:val="000000"/>
                <w:sz w:val="22"/>
                <w:lang w:eastAsia="de-DE"/>
              </w:rPr>
            </w:pPr>
            <w:r w:rsidRPr="006759E0">
              <w:rPr>
                <w:rFonts w:ascii="Calibri" w:eastAsia="Times New Roman" w:hAnsi="Calibri" w:cs="Calibri"/>
                <w:b/>
                <w:bCs/>
                <w:color w:val="000000"/>
                <w:sz w:val="22"/>
                <w:lang w:eastAsia="de-DE"/>
              </w:rPr>
              <w:t>10</w:t>
            </w:r>
          </w:p>
        </w:tc>
      </w:tr>
      <w:tr w:rsidR="006759E0" w:rsidRPr="006759E0" w:rsidTr="006759E0">
        <w:trPr>
          <w:divId w:val="494036229"/>
          <w:trHeight w:val="300"/>
        </w:trPr>
        <w:tc>
          <w:tcPr>
            <w:tcW w:w="3881" w:type="dxa"/>
            <w:tcBorders>
              <w:top w:val="nil"/>
              <w:left w:val="single" w:sz="4" w:space="0" w:color="auto"/>
              <w:bottom w:val="single" w:sz="4" w:space="0" w:color="auto"/>
              <w:right w:val="single" w:sz="4" w:space="0" w:color="auto"/>
            </w:tcBorders>
            <w:shd w:val="clear" w:color="000000" w:fill="BFBFBF"/>
            <w:noWrap/>
            <w:vAlign w:val="bottom"/>
            <w:hideMark/>
          </w:tcPr>
          <w:p w:rsidR="006759E0" w:rsidRPr="006759E0" w:rsidRDefault="006759E0" w:rsidP="006759E0">
            <w:pPr>
              <w:spacing w:after="0" w:line="240" w:lineRule="auto"/>
              <w:jc w:val="right"/>
              <w:rPr>
                <w:rFonts w:ascii="Calibri" w:eastAsia="Times New Roman" w:hAnsi="Calibri" w:cs="Calibri"/>
                <w:b/>
                <w:bCs/>
                <w:sz w:val="22"/>
                <w:lang w:eastAsia="de-DE"/>
              </w:rPr>
            </w:pPr>
            <w:r w:rsidRPr="006759E0">
              <w:rPr>
                <w:rFonts w:ascii="Calibri" w:eastAsia="Times New Roman" w:hAnsi="Calibri" w:cs="Calibri"/>
                <w:b/>
                <w:bCs/>
                <w:sz w:val="22"/>
                <w:lang w:eastAsia="de-DE"/>
              </w:rPr>
              <w:t>Gesamtaufwand</w:t>
            </w:r>
          </w:p>
        </w:tc>
        <w:tc>
          <w:tcPr>
            <w:tcW w:w="1013" w:type="dxa"/>
            <w:tcBorders>
              <w:top w:val="nil"/>
              <w:left w:val="nil"/>
              <w:bottom w:val="single" w:sz="4" w:space="0" w:color="auto"/>
              <w:right w:val="single" w:sz="4" w:space="0" w:color="auto"/>
            </w:tcBorders>
            <w:shd w:val="clear" w:color="000000" w:fill="BFBFBF"/>
            <w:noWrap/>
            <w:vAlign w:val="bottom"/>
            <w:hideMark/>
          </w:tcPr>
          <w:p w:rsidR="006759E0" w:rsidRPr="006759E0" w:rsidRDefault="006759E0" w:rsidP="006759E0">
            <w:pPr>
              <w:spacing w:after="0" w:line="240" w:lineRule="auto"/>
              <w:jc w:val="center"/>
              <w:rPr>
                <w:rFonts w:ascii="Calibri" w:eastAsia="Times New Roman" w:hAnsi="Calibri" w:cs="Calibri"/>
                <w:b/>
                <w:bCs/>
                <w:sz w:val="22"/>
                <w:lang w:eastAsia="de-DE"/>
              </w:rPr>
            </w:pPr>
            <w:r w:rsidRPr="006759E0">
              <w:rPr>
                <w:rFonts w:ascii="Calibri" w:eastAsia="Times New Roman" w:hAnsi="Calibri" w:cs="Calibri"/>
                <w:b/>
                <w:bCs/>
                <w:sz w:val="22"/>
                <w:lang w:eastAsia="de-DE"/>
              </w:rPr>
              <w:t>40</w:t>
            </w:r>
          </w:p>
        </w:tc>
      </w:tr>
      <w:tr w:rsidR="006759E0" w:rsidRPr="006759E0" w:rsidTr="006759E0">
        <w:trPr>
          <w:divId w:val="494036229"/>
          <w:trHeight w:val="300"/>
        </w:trPr>
        <w:tc>
          <w:tcPr>
            <w:tcW w:w="3881" w:type="dxa"/>
            <w:tcBorders>
              <w:top w:val="nil"/>
              <w:left w:val="single" w:sz="4" w:space="0" w:color="auto"/>
              <w:bottom w:val="single" w:sz="4" w:space="0" w:color="auto"/>
              <w:right w:val="single" w:sz="4" w:space="0" w:color="auto"/>
            </w:tcBorders>
            <w:shd w:val="clear" w:color="000000" w:fill="BFBFBF"/>
            <w:noWrap/>
            <w:vAlign w:val="bottom"/>
            <w:hideMark/>
          </w:tcPr>
          <w:p w:rsidR="006759E0" w:rsidRPr="006759E0" w:rsidRDefault="006759E0" w:rsidP="006759E0">
            <w:pPr>
              <w:spacing w:after="0" w:line="240" w:lineRule="auto"/>
              <w:jc w:val="right"/>
              <w:rPr>
                <w:rFonts w:ascii="Calibri" w:eastAsia="Times New Roman" w:hAnsi="Calibri" w:cs="Calibri"/>
                <w:b/>
                <w:bCs/>
                <w:color w:val="A6A6A6"/>
                <w:sz w:val="22"/>
                <w:lang w:eastAsia="de-DE"/>
              </w:rPr>
            </w:pPr>
            <w:r w:rsidRPr="006759E0">
              <w:rPr>
                <w:rFonts w:ascii="Calibri" w:eastAsia="Times New Roman" w:hAnsi="Calibri" w:cs="Calibri"/>
                <w:b/>
                <w:bCs/>
                <w:color w:val="A6A6A6"/>
                <w:sz w:val="22"/>
                <w:lang w:eastAsia="de-DE"/>
              </w:rPr>
              <w:t>Vorgegebener Aufwand</w:t>
            </w:r>
          </w:p>
        </w:tc>
        <w:tc>
          <w:tcPr>
            <w:tcW w:w="1013" w:type="dxa"/>
            <w:tcBorders>
              <w:top w:val="nil"/>
              <w:left w:val="nil"/>
              <w:bottom w:val="single" w:sz="4" w:space="0" w:color="auto"/>
              <w:right w:val="single" w:sz="4" w:space="0" w:color="auto"/>
            </w:tcBorders>
            <w:shd w:val="clear" w:color="000000" w:fill="BFBFBF"/>
            <w:noWrap/>
            <w:vAlign w:val="bottom"/>
            <w:hideMark/>
          </w:tcPr>
          <w:p w:rsidR="006759E0" w:rsidRPr="006759E0" w:rsidRDefault="006759E0" w:rsidP="006759E0">
            <w:pPr>
              <w:spacing w:after="0" w:line="240" w:lineRule="auto"/>
              <w:jc w:val="center"/>
              <w:rPr>
                <w:rFonts w:ascii="Calibri" w:eastAsia="Times New Roman" w:hAnsi="Calibri" w:cs="Calibri"/>
                <w:b/>
                <w:bCs/>
                <w:color w:val="A6A6A6"/>
                <w:sz w:val="22"/>
                <w:lang w:eastAsia="de-DE"/>
              </w:rPr>
            </w:pPr>
            <w:r w:rsidRPr="006759E0">
              <w:rPr>
                <w:rFonts w:ascii="Calibri" w:eastAsia="Times New Roman" w:hAnsi="Calibri" w:cs="Calibri"/>
                <w:b/>
                <w:bCs/>
                <w:color w:val="A6A6A6"/>
                <w:sz w:val="22"/>
                <w:lang w:eastAsia="de-DE"/>
              </w:rPr>
              <w:t>40</w:t>
            </w:r>
          </w:p>
        </w:tc>
      </w:tr>
    </w:tbl>
    <w:p w:rsidR="000D0093" w:rsidRPr="000D0093" w:rsidRDefault="00B903A0" w:rsidP="000D0093">
      <w:pPr>
        <w:pStyle w:val="berschrift2"/>
      </w:pPr>
      <w:r w:rsidRPr="00B903A0">
        <w:fldChar w:fldCharType="end"/>
      </w:r>
    </w:p>
    <w:p w:rsidR="000D0093" w:rsidRPr="000D0093" w:rsidRDefault="000D0093" w:rsidP="000D0093">
      <w:pPr>
        <w:pStyle w:val="berschrift2"/>
      </w:pPr>
      <w:bookmarkStart w:id="12" w:name="_Toc98330149"/>
      <w:r>
        <w:t>Ressourcenplanung</w:t>
      </w:r>
      <w:bookmarkEnd w:id="12"/>
    </w:p>
    <w:p w:rsidR="000D0093" w:rsidRPr="000D0093" w:rsidRDefault="00B903A0" w:rsidP="00D918EC">
      <w:r>
        <w:t>Die Übersicht „Verwendete Ressourcen“ im Anhang gibt eine genaue Auflistung aller verwendeter Ressourcen wieder. Zu diesen Ressourcen zählen sowohl Soft- und Hardware, als auch Personal. Bei der Auswahl von Software wurde nur kostenfreie genutzt. D</w:t>
      </w:r>
      <w:r w:rsidR="00F33509">
        <w:t>arunter fällt viel Software aus</w:t>
      </w:r>
      <w:r>
        <w:t xml:space="preserve"> </w:t>
      </w:r>
      <w:proofErr w:type="spellStart"/>
      <w:r w:rsidR="00F33509">
        <w:t>OpenSource</w:t>
      </w:r>
      <w:proofErr w:type="spellEnd"/>
      <w:r w:rsidR="00F33509">
        <w:t>-Projekten, was zu einer Minimierung der Projektkosten beigetragen hat.</w:t>
      </w:r>
    </w:p>
    <w:p w:rsidR="000D0093" w:rsidRDefault="000D0093" w:rsidP="000D0093">
      <w:pPr>
        <w:pStyle w:val="berschrift2"/>
      </w:pPr>
      <w:bookmarkStart w:id="13" w:name="_Toc98330150"/>
      <w:r>
        <w:t>Entwicklungsprozess</w:t>
      </w:r>
      <w:bookmarkEnd w:id="13"/>
    </w:p>
    <w:p w:rsidR="004A60B3" w:rsidRDefault="00F33509">
      <w:pPr>
        <w:rPr>
          <w:rFonts w:asciiTheme="majorHAnsi" w:eastAsiaTheme="majorEastAsia" w:hAnsiTheme="majorHAnsi" w:cstheme="majorBidi"/>
          <w:color w:val="2E74B5" w:themeColor="accent1" w:themeShade="BF"/>
          <w:sz w:val="32"/>
          <w:szCs w:val="32"/>
        </w:rPr>
      </w:pPr>
      <w:r>
        <w:t xml:space="preserve">Für die Entwicklung des Projektes musste zunächst ein passender Entwicklungsprozess gefunden werden. Aufgrund der begrenzten Zeit, des geringen Umfangs und des geringen Personals wurde auf das klassische Wasserfallmodell gesetzt. Das Wasserfallmodell ist ein lineares Modell, dass </w:t>
      </w:r>
      <w:proofErr w:type="spellStart"/>
      <w:r>
        <w:t>kaskadierend</w:t>
      </w:r>
      <w:proofErr w:type="spellEnd"/>
      <w:r>
        <w:t xml:space="preserve"> vorgeht. Die Phasen werden durchlaufen und erst mit Abschluss einer Phase, wird die nächste Phase eröffnet. Dies erfordert eine strukturierte Analyse und einen detaillierten Entwurf für das Projekt, da eine abgeschlossene Phase als beendet gilt. Die nachfolgenden Kapitel zeigen die einzelnen Phasen und ihre Durchführung auf.</w:t>
      </w:r>
      <w:r w:rsidR="004A60B3">
        <w:br w:type="page"/>
      </w:r>
    </w:p>
    <w:p w:rsidR="000D0093" w:rsidRDefault="000D0093" w:rsidP="000D0093">
      <w:pPr>
        <w:pStyle w:val="berschrift1"/>
      </w:pPr>
      <w:bookmarkStart w:id="14" w:name="_Toc98330151"/>
      <w:r>
        <w:lastRenderedPageBreak/>
        <w:t>Analysephase</w:t>
      </w:r>
      <w:bookmarkEnd w:id="14"/>
    </w:p>
    <w:p w:rsidR="000D0093" w:rsidRDefault="000D0093" w:rsidP="000D0093">
      <w:pPr>
        <w:pStyle w:val="berschrift2"/>
      </w:pPr>
      <w:bookmarkStart w:id="15" w:name="_Toc98330152"/>
      <w:r>
        <w:t>Ist-Analyse</w:t>
      </w:r>
      <w:bookmarkEnd w:id="15"/>
    </w:p>
    <w:p w:rsidR="000D0093" w:rsidRDefault="00532887" w:rsidP="000D0093">
      <w:r>
        <w:t>Zum Zeitpunkt der Analyse ist kein Programm vorhanden und es besteht nur der Wunsch nach einem Taschenrechner, der die Grundrechenarten beherrscht. Das Projekt dient rein zur Übung und Vorbereitung.</w:t>
      </w:r>
    </w:p>
    <w:p w:rsidR="000D0093" w:rsidRDefault="000D0093" w:rsidP="000D0093">
      <w:pPr>
        <w:pStyle w:val="berschrift2"/>
      </w:pPr>
      <w:bookmarkStart w:id="16" w:name="_Toc98330153"/>
      <w:r>
        <w:t>Wirtschaftlichkeitsanalyse</w:t>
      </w:r>
      <w:bookmarkEnd w:id="16"/>
    </w:p>
    <w:p w:rsidR="000D0093" w:rsidRPr="000D0093" w:rsidRDefault="00532887" w:rsidP="000D0093">
      <w:r>
        <w:t>Hier soll untersucht werden, ob sich das Projekt in einem echten Umfeld rentieren würde.</w:t>
      </w:r>
    </w:p>
    <w:p w:rsidR="000D0093" w:rsidRDefault="000D0093" w:rsidP="000D0093">
      <w:pPr>
        <w:pStyle w:val="berschrift3"/>
      </w:pPr>
      <w:bookmarkStart w:id="17" w:name="_Toc98330154"/>
      <w:proofErr w:type="spellStart"/>
      <w:r>
        <w:t>Make</w:t>
      </w:r>
      <w:proofErr w:type="spellEnd"/>
      <w:r>
        <w:t>/</w:t>
      </w:r>
      <w:proofErr w:type="spellStart"/>
      <w:r>
        <w:t>Buy</w:t>
      </w:r>
      <w:proofErr w:type="spellEnd"/>
      <w:r>
        <w:t>-Entscheidung</w:t>
      </w:r>
      <w:bookmarkEnd w:id="17"/>
    </w:p>
    <w:p w:rsidR="000D0093" w:rsidRDefault="00532887" w:rsidP="000D0093">
      <w:r>
        <w:t>Es gibt bereits kostenlose und vorinstallierte Taschenrechner mit weitaus größerem Funktionsumfang. Prinzipiell wäre jede investierte Einheit von Zeit oder Geld eine Verschwendung. Da es hier aber um die Gewinnung von Erfahrung geht, kann die Entscheidung nur auf „</w:t>
      </w:r>
      <w:proofErr w:type="spellStart"/>
      <w:r>
        <w:t>Make</w:t>
      </w:r>
      <w:proofErr w:type="spellEnd"/>
      <w:r>
        <w:t>“ fallen. Denn wer kauft, der lernt nichts.</w:t>
      </w:r>
    </w:p>
    <w:p w:rsidR="000D0093" w:rsidRDefault="000D0093" w:rsidP="000D0093">
      <w:pPr>
        <w:pStyle w:val="berschrift3"/>
      </w:pPr>
      <w:bookmarkStart w:id="18" w:name="_Toc98330155"/>
      <w:r>
        <w:t>Projektkosten</w:t>
      </w:r>
      <w:bookmarkEnd w:id="18"/>
    </w:p>
    <w:p w:rsidR="00380F96" w:rsidRDefault="00532887" w:rsidP="000D0093">
      <w:r>
        <w:t xml:space="preserve">Die imaginären Kosten des Projektes würden sich aus Personal- und Ressourcenkosten zusammensetzen. Da das Projekt in den eigenen vier Wänden </w:t>
      </w:r>
      <w:r w:rsidR="00E610D7">
        <w:t xml:space="preserve">mit eigener Hardware ausgeführt wird, </w:t>
      </w:r>
      <w:r>
        <w:t xml:space="preserve">werden Büro-/Wohnungsmiete, Hardware und Energiekosten </w:t>
      </w:r>
      <w:r w:rsidR="00E610D7">
        <w:t>zu einem pauschalen Stundensatz von 15€ für Ressourcennutzung zusammengefasst</w:t>
      </w:r>
      <w:r>
        <w:t>. Außerdem wurde bereits bei den R</w:t>
      </w:r>
      <w:r w:rsidR="00E610D7">
        <w:t>essourcen darauf geachtet</w:t>
      </w:r>
      <w:r>
        <w:t>, dass keine neuen Lizenzen oder kostenintensive Pr</w:t>
      </w:r>
      <w:r w:rsidR="00E610D7">
        <w:t>ogramme verwendet werden müssen. Deshalb</w:t>
      </w:r>
      <w:r>
        <w:t xml:space="preserve"> </w:t>
      </w:r>
      <w:r w:rsidR="00E610D7">
        <w:t>fallen</w:t>
      </w:r>
      <w:r>
        <w:t xml:space="preserve"> </w:t>
      </w:r>
      <w:r w:rsidR="00E610D7">
        <w:t xml:space="preserve">weiter </w:t>
      </w:r>
      <w:r>
        <w:t xml:space="preserve">für das Projekt </w:t>
      </w:r>
      <w:r w:rsidR="00E610D7">
        <w:t>nur noch</w:t>
      </w:r>
      <w:r>
        <w:t xml:space="preserve"> </w:t>
      </w:r>
      <w:r w:rsidR="00E610D7">
        <w:t xml:space="preserve">(fiktive) </w:t>
      </w:r>
      <w:r>
        <w:t xml:space="preserve">Personalkosten </w:t>
      </w:r>
      <w:r w:rsidR="00E610D7">
        <w:t>an</w:t>
      </w:r>
      <w:r>
        <w:t xml:space="preserve">. </w:t>
      </w:r>
      <w:r w:rsidR="00E610D7">
        <w:t xml:space="preserve">Da der Umschüler keinen Aufschluss über seine Finanzen geben möchte, wird mit einem fiktiven Stundenlohn in Höhe des gesetzlichen Mindestlohns von 12 € gerechnet. </w:t>
      </w:r>
      <w:r w:rsidR="00380F96">
        <w:t>Für den Dozenten wird ein durchschnittlicher Stundenlohn in Höhe von 18,75€ angenommen. Daraus folgen Gesamtkosten von 1181,25€ für das gesamte Projekt.</w:t>
      </w:r>
    </w:p>
    <w:tbl>
      <w:tblPr>
        <w:tblW w:w="4800" w:type="dxa"/>
        <w:tblCellMar>
          <w:left w:w="70" w:type="dxa"/>
          <w:right w:w="70" w:type="dxa"/>
        </w:tblCellMar>
        <w:tblLook w:val="04A0" w:firstRow="1" w:lastRow="0" w:firstColumn="1" w:lastColumn="0" w:noHBand="0" w:noVBand="1"/>
      </w:tblPr>
      <w:tblGrid>
        <w:gridCol w:w="1389"/>
        <w:gridCol w:w="487"/>
        <w:gridCol w:w="1480"/>
        <w:gridCol w:w="1460"/>
      </w:tblGrid>
      <w:tr w:rsidR="00380F96" w:rsidRPr="00380F96" w:rsidTr="00380F96">
        <w:trPr>
          <w:trHeight w:val="300"/>
        </w:trPr>
        <w:tc>
          <w:tcPr>
            <w:tcW w:w="4800" w:type="dxa"/>
            <w:gridSpan w:val="4"/>
            <w:tcBorders>
              <w:top w:val="single" w:sz="4" w:space="0" w:color="auto"/>
              <w:left w:val="single" w:sz="4" w:space="0" w:color="auto"/>
              <w:bottom w:val="single" w:sz="4" w:space="0" w:color="auto"/>
              <w:right w:val="single" w:sz="4" w:space="0" w:color="000000"/>
            </w:tcBorders>
            <w:shd w:val="clear" w:color="000000" w:fill="000000"/>
            <w:noWrap/>
            <w:vAlign w:val="bottom"/>
            <w:hideMark/>
          </w:tcPr>
          <w:p w:rsidR="00380F96" w:rsidRPr="00380F96" w:rsidRDefault="00380F96" w:rsidP="00380F96">
            <w:pPr>
              <w:spacing w:after="0" w:line="240" w:lineRule="auto"/>
              <w:jc w:val="center"/>
              <w:rPr>
                <w:rFonts w:ascii="Calibri" w:eastAsia="Times New Roman" w:hAnsi="Calibri" w:cs="Calibri"/>
                <w:b/>
                <w:bCs/>
                <w:color w:val="FFFFFF"/>
                <w:sz w:val="22"/>
                <w:lang w:eastAsia="de-DE"/>
              </w:rPr>
            </w:pPr>
            <w:r w:rsidRPr="00380F96">
              <w:rPr>
                <w:rFonts w:ascii="Calibri" w:eastAsia="Times New Roman" w:hAnsi="Calibri" w:cs="Calibri"/>
                <w:b/>
                <w:bCs/>
                <w:color w:val="FFFFFF"/>
                <w:sz w:val="22"/>
                <w:lang w:eastAsia="de-DE"/>
              </w:rPr>
              <w:t>Kostenaufstellung</w:t>
            </w:r>
          </w:p>
        </w:tc>
      </w:tr>
      <w:tr w:rsidR="00380F96" w:rsidRPr="00380F96" w:rsidTr="00380F96">
        <w:trPr>
          <w:trHeight w:val="300"/>
        </w:trPr>
        <w:tc>
          <w:tcPr>
            <w:tcW w:w="1389" w:type="dxa"/>
            <w:tcBorders>
              <w:top w:val="nil"/>
              <w:left w:val="single" w:sz="4" w:space="0" w:color="auto"/>
              <w:bottom w:val="single" w:sz="4" w:space="0" w:color="auto"/>
              <w:right w:val="single" w:sz="4" w:space="0" w:color="auto"/>
            </w:tcBorders>
            <w:shd w:val="clear" w:color="000000" w:fill="808080"/>
            <w:noWrap/>
            <w:vAlign w:val="bottom"/>
            <w:hideMark/>
          </w:tcPr>
          <w:p w:rsidR="00380F96" w:rsidRPr="00380F96" w:rsidRDefault="00380F96" w:rsidP="00380F96">
            <w:pPr>
              <w:spacing w:after="0" w:line="240" w:lineRule="auto"/>
              <w:rPr>
                <w:rFonts w:ascii="Calibri" w:eastAsia="Times New Roman" w:hAnsi="Calibri" w:cs="Calibri"/>
                <w:b/>
                <w:bCs/>
                <w:color w:val="F2F2F2"/>
                <w:sz w:val="22"/>
                <w:lang w:eastAsia="de-DE"/>
              </w:rPr>
            </w:pPr>
            <w:r w:rsidRPr="00380F96">
              <w:rPr>
                <w:rFonts w:ascii="Calibri" w:eastAsia="Times New Roman" w:hAnsi="Calibri" w:cs="Calibri"/>
                <w:b/>
                <w:bCs/>
                <w:color w:val="F2F2F2"/>
                <w:sz w:val="22"/>
                <w:lang w:eastAsia="de-DE"/>
              </w:rPr>
              <w:t>Vorgang</w:t>
            </w:r>
          </w:p>
        </w:tc>
        <w:tc>
          <w:tcPr>
            <w:tcW w:w="471" w:type="dxa"/>
            <w:tcBorders>
              <w:top w:val="nil"/>
              <w:left w:val="nil"/>
              <w:bottom w:val="single" w:sz="4" w:space="0" w:color="auto"/>
              <w:right w:val="single" w:sz="4" w:space="0" w:color="auto"/>
            </w:tcBorders>
            <w:shd w:val="clear" w:color="000000" w:fill="808080"/>
            <w:noWrap/>
            <w:vAlign w:val="bottom"/>
            <w:hideMark/>
          </w:tcPr>
          <w:p w:rsidR="00380F96" w:rsidRPr="00380F96" w:rsidRDefault="00380F96" w:rsidP="00380F96">
            <w:pPr>
              <w:spacing w:after="0" w:line="240" w:lineRule="auto"/>
              <w:rPr>
                <w:rFonts w:ascii="Calibri" w:eastAsia="Times New Roman" w:hAnsi="Calibri" w:cs="Calibri"/>
                <w:b/>
                <w:bCs/>
                <w:color w:val="F2F2F2"/>
                <w:sz w:val="22"/>
                <w:lang w:eastAsia="de-DE"/>
              </w:rPr>
            </w:pPr>
            <w:r w:rsidRPr="00380F96">
              <w:rPr>
                <w:rFonts w:ascii="Calibri" w:eastAsia="Times New Roman" w:hAnsi="Calibri" w:cs="Calibri"/>
                <w:b/>
                <w:bCs/>
                <w:color w:val="F2F2F2"/>
                <w:sz w:val="22"/>
                <w:lang w:eastAsia="de-DE"/>
              </w:rPr>
              <w:t>Zeit</w:t>
            </w:r>
          </w:p>
        </w:tc>
        <w:tc>
          <w:tcPr>
            <w:tcW w:w="1480" w:type="dxa"/>
            <w:tcBorders>
              <w:top w:val="nil"/>
              <w:left w:val="nil"/>
              <w:bottom w:val="single" w:sz="4" w:space="0" w:color="auto"/>
              <w:right w:val="single" w:sz="4" w:space="0" w:color="auto"/>
            </w:tcBorders>
            <w:shd w:val="clear" w:color="000000" w:fill="808080"/>
            <w:noWrap/>
            <w:vAlign w:val="bottom"/>
            <w:hideMark/>
          </w:tcPr>
          <w:p w:rsidR="00380F96" w:rsidRPr="00380F96" w:rsidRDefault="00380F96" w:rsidP="00380F96">
            <w:pPr>
              <w:spacing w:after="0" w:line="240" w:lineRule="auto"/>
              <w:rPr>
                <w:rFonts w:ascii="Calibri" w:eastAsia="Times New Roman" w:hAnsi="Calibri" w:cs="Calibri"/>
                <w:b/>
                <w:bCs/>
                <w:color w:val="F2F2F2"/>
                <w:sz w:val="22"/>
                <w:lang w:eastAsia="de-DE"/>
              </w:rPr>
            </w:pPr>
            <w:r w:rsidRPr="00380F96">
              <w:rPr>
                <w:rFonts w:ascii="Calibri" w:eastAsia="Times New Roman" w:hAnsi="Calibri" w:cs="Calibri"/>
                <w:b/>
                <w:bCs/>
                <w:color w:val="F2F2F2"/>
                <w:sz w:val="22"/>
                <w:lang w:eastAsia="de-DE"/>
              </w:rPr>
              <w:t>€ / h</w:t>
            </w:r>
          </w:p>
        </w:tc>
        <w:tc>
          <w:tcPr>
            <w:tcW w:w="1460" w:type="dxa"/>
            <w:tcBorders>
              <w:top w:val="nil"/>
              <w:left w:val="nil"/>
              <w:bottom w:val="single" w:sz="4" w:space="0" w:color="auto"/>
              <w:right w:val="single" w:sz="4" w:space="0" w:color="auto"/>
            </w:tcBorders>
            <w:shd w:val="clear" w:color="000000" w:fill="808080"/>
            <w:noWrap/>
            <w:vAlign w:val="bottom"/>
            <w:hideMark/>
          </w:tcPr>
          <w:p w:rsidR="00380F96" w:rsidRPr="00380F96" w:rsidRDefault="00380F96" w:rsidP="00380F96">
            <w:pPr>
              <w:spacing w:after="0" w:line="240" w:lineRule="auto"/>
              <w:rPr>
                <w:rFonts w:ascii="Calibri" w:eastAsia="Times New Roman" w:hAnsi="Calibri" w:cs="Calibri"/>
                <w:b/>
                <w:bCs/>
                <w:color w:val="F2F2F2"/>
                <w:sz w:val="22"/>
                <w:lang w:eastAsia="de-DE"/>
              </w:rPr>
            </w:pPr>
            <w:r w:rsidRPr="00380F96">
              <w:rPr>
                <w:rFonts w:ascii="Calibri" w:eastAsia="Times New Roman" w:hAnsi="Calibri" w:cs="Calibri"/>
                <w:b/>
                <w:bCs/>
                <w:color w:val="F2F2F2"/>
                <w:sz w:val="22"/>
                <w:lang w:eastAsia="de-DE"/>
              </w:rPr>
              <w:t>Kosten</w:t>
            </w:r>
          </w:p>
        </w:tc>
      </w:tr>
      <w:tr w:rsidR="00380F96" w:rsidRPr="00380F96" w:rsidTr="00380F96">
        <w:trPr>
          <w:trHeight w:val="300"/>
        </w:trPr>
        <w:tc>
          <w:tcPr>
            <w:tcW w:w="1389" w:type="dxa"/>
            <w:tcBorders>
              <w:top w:val="nil"/>
              <w:left w:val="single" w:sz="4" w:space="0" w:color="auto"/>
              <w:bottom w:val="single" w:sz="4" w:space="0" w:color="auto"/>
              <w:right w:val="single" w:sz="4" w:space="0" w:color="auto"/>
            </w:tcBorders>
            <w:shd w:val="clear" w:color="000000" w:fill="BFBFBF"/>
            <w:noWrap/>
            <w:vAlign w:val="bottom"/>
            <w:hideMark/>
          </w:tcPr>
          <w:p w:rsidR="00380F96" w:rsidRPr="00380F96" w:rsidRDefault="00380F96" w:rsidP="00380F96">
            <w:pPr>
              <w:spacing w:after="0" w:line="240" w:lineRule="auto"/>
              <w:rPr>
                <w:rFonts w:ascii="Calibri" w:eastAsia="Times New Roman" w:hAnsi="Calibri" w:cs="Calibri"/>
                <w:color w:val="000000"/>
                <w:sz w:val="22"/>
                <w:lang w:eastAsia="de-DE"/>
              </w:rPr>
            </w:pPr>
            <w:r w:rsidRPr="00380F96">
              <w:rPr>
                <w:rFonts w:ascii="Calibri" w:eastAsia="Times New Roman" w:hAnsi="Calibri" w:cs="Calibri"/>
                <w:color w:val="000000"/>
                <w:sz w:val="22"/>
                <w:lang w:eastAsia="de-DE"/>
              </w:rPr>
              <w:t>Entwicklung</w:t>
            </w:r>
          </w:p>
        </w:tc>
        <w:tc>
          <w:tcPr>
            <w:tcW w:w="471" w:type="dxa"/>
            <w:tcBorders>
              <w:top w:val="nil"/>
              <w:left w:val="nil"/>
              <w:bottom w:val="single" w:sz="4" w:space="0" w:color="auto"/>
              <w:right w:val="single" w:sz="4" w:space="0" w:color="auto"/>
            </w:tcBorders>
            <w:shd w:val="clear" w:color="auto" w:fill="auto"/>
            <w:noWrap/>
            <w:vAlign w:val="bottom"/>
            <w:hideMark/>
          </w:tcPr>
          <w:p w:rsidR="00380F96" w:rsidRPr="00380F96" w:rsidRDefault="00380F96" w:rsidP="00380F96">
            <w:pPr>
              <w:spacing w:after="0" w:line="240" w:lineRule="auto"/>
              <w:jc w:val="right"/>
              <w:rPr>
                <w:rFonts w:ascii="Calibri" w:eastAsia="Times New Roman" w:hAnsi="Calibri" w:cs="Calibri"/>
                <w:color w:val="000000"/>
                <w:sz w:val="22"/>
                <w:lang w:eastAsia="de-DE"/>
              </w:rPr>
            </w:pPr>
            <w:r w:rsidRPr="00380F96">
              <w:rPr>
                <w:rFonts w:ascii="Calibri" w:eastAsia="Times New Roman" w:hAnsi="Calibri" w:cs="Calibri"/>
                <w:color w:val="000000"/>
                <w:sz w:val="22"/>
                <w:lang w:eastAsia="de-DE"/>
              </w:rPr>
              <w:t>40</w:t>
            </w:r>
          </w:p>
        </w:tc>
        <w:tc>
          <w:tcPr>
            <w:tcW w:w="1480" w:type="dxa"/>
            <w:tcBorders>
              <w:top w:val="nil"/>
              <w:left w:val="nil"/>
              <w:bottom w:val="single" w:sz="4" w:space="0" w:color="auto"/>
              <w:right w:val="single" w:sz="4" w:space="0" w:color="auto"/>
            </w:tcBorders>
            <w:shd w:val="clear" w:color="auto" w:fill="auto"/>
            <w:noWrap/>
            <w:vAlign w:val="bottom"/>
            <w:hideMark/>
          </w:tcPr>
          <w:p w:rsidR="00380F96" w:rsidRPr="00380F96" w:rsidRDefault="00380F96" w:rsidP="00380F96">
            <w:pPr>
              <w:spacing w:after="0" w:line="240" w:lineRule="auto"/>
              <w:rPr>
                <w:rFonts w:ascii="Calibri" w:eastAsia="Times New Roman" w:hAnsi="Calibri" w:cs="Calibri"/>
                <w:color w:val="000000"/>
                <w:sz w:val="22"/>
                <w:lang w:eastAsia="de-DE"/>
              </w:rPr>
            </w:pPr>
            <w:r w:rsidRPr="00380F96">
              <w:rPr>
                <w:rFonts w:ascii="Calibri" w:eastAsia="Times New Roman" w:hAnsi="Calibri" w:cs="Calibri"/>
                <w:color w:val="000000"/>
                <w:sz w:val="22"/>
                <w:lang w:eastAsia="de-DE"/>
              </w:rPr>
              <w:t>12€ + 15€</w:t>
            </w:r>
          </w:p>
        </w:tc>
        <w:tc>
          <w:tcPr>
            <w:tcW w:w="1460" w:type="dxa"/>
            <w:tcBorders>
              <w:top w:val="nil"/>
              <w:left w:val="nil"/>
              <w:bottom w:val="single" w:sz="4" w:space="0" w:color="auto"/>
              <w:right w:val="single" w:sz="4" w:space="0" w:color="auto"/>
            </w:tcBorders>
            <w:shd w:val="clear" w:color="auto" w:fill="auto"/>
            <w:noWrap/>
            <w:vAlign w:val="bottom"/>
            <w:hideMark/>
          </w:tcPr>
          <w:p w:rsidR="00380F96" w:rsidRPr="00380F96" w:rsidRDefault="00380F96" w:rsidP="00380F96">
            <w:pPr>
              <w:spacing w:after="0" w:line="240" w:lineRule="auto"/>
              <w:rPr>
                <w:rFonts w:ascii="Calibri" w:eastAsia="Times New Roman" w:hAnsi="Calibri" w:cs="Calibri"/>
                <w:color w:val="000000"/>
                <w:sz w:val="22"/>
                <w:lang w:eastAsia="de-DE"/>
              </w:rPr>
            </w:pPr>
            <w:r w:rsidRPr="00380F96">
              <w:rPr>
                <w:rFonts w:ascii="Calibri" w:eastAsia="Times New Roman" w:hAnsi="Calibri" w:cs="Calibri"/>
                <w:color w:val="000000"/>
                <w:sz w:val="22"/>
                <w:lang w:eastAsia="de-DE"/>
              </w:rPr>
              <w:t xml:space="preserve">    1.080,00 € </w:t>
            </w:r>
          </w:p>
        </w:tc>
      </w:tr>
      <w:tr w:rsidR="00380F96" w:rsidRPr="00380F96" w:rsidTr="00380F96">
        <w:trPr>
          <w:trHeight w:val="300"/>
        </w:trPr>
        <w:tc>
          <w:tcPr>
            <w:tcW w:w="1389" w:type="dxa"/>
            <w:tcBorders>
              <w:top w:val="nil"/>
              <w:left w:val="single" w:sz="4" w:space="0" w:color="auto"/>
              <w:bottom w:val="single" w:sz="4" w:space="0" w:color="auto"/>
              <w:right w:val="single" w:sz="4" w:space="0" w:color="auto"/>
            </w:tcBorders>
            <w:shd w:val="clear" w:color="000000" w:fill="BFBFBF"/>
            <w:noWrap/>
            <w:vAlign w:val="bottom"/>
            <w:hideMark/>
          </w:tcPr>
          <w:p w:rsidR="00380F96" w:rsidRPr="00380F96" w:rsidRDefault="00380F96" w:rsidP="00380F96">
            <w:pPr>
              <w:spacing w:after="0" w:line="240" w:lineRule="auto"/>
              <w:rPr>
                <w:rFonts w:ascii="Calibri" w:eastAsia="Times New Roman" w:hAnsi="Calibri" w:cs="Calibri"/>
                <w:color w:val="000000"/>
                <w:sz w:val="22"/>
                <w:lang w:eastAsia="de-DE"/>
              </w:rPr>
            </w:pPr>
            <w:r w:rsidRPr="00380F96">
              <w:rPr>
                <w:rFonts w:ascii="Calibri" w:eastAsia="Times New Roman" w:hAnsi="Calibri" w:cs="Calibri"/>
                <w:color w:val="000000"/>
                <w:sz w:val="22"/>
                <w:lang w:eastAsia="de-DE"/>
              </w:rPr>
              <w:t>Abnahme</w:t>
            </w:r>
          </w:p>
        </w:tc>
        <w:tc>
          <w:tcPr>
            <w:tcW w:w="471" w:type="dxa"/>
            <w:tcBorders>
              <w:top w:val="nil"/>
              <w:left w:val="nil"/>
              <w:bottom w:val="single" w:sz="4" w:space="0" w:color="auto"/>
              <w:right w:val="single" w:sz="4" w:space="0" w:color="auto"/>
            </w:tcBorders>
            <w:shd w:val="clear" w:color="auto" w:fill="auto"/>
            <w:noWrap/>
            <w:vAlign w:val="bottom"/>
            <w:hideMark/>
          </w:tcPr>
          <w:p w:rsidR="00380F96" w:rsidRPr="00380F96" w:rsidRDefault="00380F96" w:rsidP="00380F96">
            <w:pPr>
              <w:spacing w:after="0" w:line="240" w:lineRule="auto"/>
              <w:jc w:val="right"/>
              <w:rPr>
                <w:rFonts w:ascii="Calibri" w:eastAsia="Times New Roman" w:hAnsi="Calibri" w:cs="Calibri"/>
                <w:color w:val="000000"/>
                <w:sz w:val="22"/>
                <w:lang w:eastAsia="de-DE"/>
              </w:rPr>
            </w:pPr>
            <w:r w:rsidRPr="00380F96">
              <w:rPr>
                <w:rFonts w:ascii="Calibri" w:eastAsia="Times New Roman" w:hAnsi="Calibri" w:cs="Calibri"/>
                <w:color w:val="000000"/>
                <w:sz w:val="22"/>
                <w:lang w:eastAsia="de-DE"/>
              </w:rPr>
              <w:t>3</w:t>
            </w:r>
          </w:p>
        </w:tc>
        <w:tc>
          <w:tcPr>
            <w:tcW w:w="1480" w:type="dxa"/>
            <w:tcBorders>
              <w:top w:val="nil"/>
              <w:left w:val="nil"/>
              <w:bottom w:val="single" w:sz="4" w:space="0" w:color="auto"/>
              <w:right w:val="single" w:sz="4" w:space="0" w:color="auto"/>
            </w:tcBorders>
            <w:shd w:val="clear" w:color="auto" w:fill="auto"/>
            <w:noWrap/>
            <w:vAlign w:val="bottom"/>
            <w:hideMark/>
          </w:tcPr>
          <w:p w:rsidR="00380F96" w:rsidRPr="00380F96" w:rsidRDefault="00380F96" w:rsidP="00380F96">
            <w:pPr>
              <w:spacing w:after="0" w:line="240" w:lineRule="auto"/>
              <w:rPr>
                <w:rFonts w:ascii="Calibri" w:eastAsia="Times New Roman" w:hAnsi="Calibri" w:cs="Calibri"/>
                <w:color w:val="000000"/>
                <w:sz w:val="22"/>
                <w:lang w:eastAsia="de-DE"/>
              </w:rPr>
            </w:pPr>
            <w:r w:rsidRPr="00380F96">
              <w:rPr>
                <w:rFonts w:ascii="Calibri" w:eastAsia="Times New Roman" w:hAnsi="Calibri" w:cs="Calibri"/>
                <w:color w:val="000000"/>
                <w:sz w:val="22"/>
                <w:lang w:eastAsia="de-DE"/>
              </w:rPr>
              <w:t>18,75€ + 15€</w:t>
            </w:r>
          </w:p>
        </w:tc>
        <w:tc>
          <w:tcPr>
            <w:tcW w:w="1460" w:type="dxa"/>
            <w:tcBorders>
              <w:top w:val="nil"/>
              <w:left w:val="nil"/>
              <w:bottom w:val="single" w:sz="4" w:space="0" w:color="auto"/>
              <w:right w:val="single" w:sz="4" w:space="0" w:color="auto"/>
            </w:tcBorders>
            <w:shd w:val="clear" w:color="auto" w:fill="auto"/>
            <w:noWrap/>
            <w:vAlign w:val="bottom"/>
            <w:hideMark/>
          </w:tcPr>
          <w:p w:rsidR="00380F96" w:rsidRPr="00380F96" w:rsidRDefault="00380F96" w:rsidP="00380F96">
            <w:pPr>
              <w:spacing w:after="0" w:line="240" w:lineRule="auto"/>
              <w:rPr>
                <w:rFonts w:ascii="Calibri" w:eastAsia="Times New Roman" w:hAnsi="Calibri" w:cs="Calibri"/>
                <w:color w:val="000000"/>
                <w:sz w:val="22"/>
                <w:lang w:eastAsia="de-DE"/>
              </w:rPr>
            </w:pPr>
            <w:r w:rsidRPr="00380F96">
              <w:rPr>
                <w:rFonts w:ascii="Calibri" w:eastAsia="Times New Roman" w:hAnsi="Calibri" w:cs="Calibri"/>
                <w:color w:val="000000"/>
                <w:sz w:val="22"/>
                <w:lang w:eastAsia="de-DE"/>
              </w:rPr>
              <w:t xml:space="preserve">       101,25 € </w:t>
            </w:r>
          </w:p>
        </w:tc>
      </w:tr>
      <w:tr w:rsidR="00380F96" w:rsidRPr="00380F96" w:rsidTr="00380F96">
        <w:trPr>
          <w:trHeight w:val="300"/>
        </w:trPr>
        <w:tc>
          <w:tcPr>
            <w:tcW w:w="1389" w:type="dxa"/>
            <w:tcBorders>
              <w:top w:val="nil"/>
              <w:left w:val="nil"/>
              <w:bottom w:val="nil"/>
              <w:right w:val="nil"/>
            </w:tcBorders>
            <w:shd w:val="clear" w:color="auto" w:fill="auto"/>
            <w:noWrap/>
            <w:vAlign w:val="bottom"/>
            <w:hideMark/>
          </w:tcPr>
          <w:p w:rsidR="00380F96" w:rsidRPr="00380F96" w:rsidRDefault="00380F96" w:rsidP="00380F96">
            <w:pPr>
              <w:spacing w:after="0" w:line="240" w:lineRule="auto"/>
              <w:rPr>
                <w:rFonts w:ascii="Calibri" w:eastAsia="Times New Roman" w:hAnsi="Calibri" w:cs="Calibri"/>
                <w:color w:val="000000"/>
                <w:sz w:val="22"/>
                <w:lang w:eastAsia="de-DE"/>
              </w:rPr>
            </w:pPr>
          </w:p>
        </w:tc>
        <w:tc>
          <w:tcPr>
            <w:tcW w:w="471" w:type="dxa"/>
            <w:tcBorders>
              <w:top w:val="nil"/>
              <w:left w:val="nil"/>
              <w:bottom w:val="nil"/>
              <w:right w:val="nil"/>
            </w:tcBorders>
            <w:shd w:val="clear" w:color="auto" w:fill="auto"/>
            <w:noWrap/>
            <w:vAlign w:val="bottom"/>
            <w:hideMark/>
          </w:tcPr>
          <w:p w:rsidR="00380F96" w:rsidRPr="00380F96" w:rsidRDefault="00380F96" w:rsidP="00380F96">
            <w:pPr>
              <w:spacing w:after="0" w:line="240" w:lineRule="auto"/>
              <w:rPr>
                <w:rFonts w:ascii="Times New Roman" w:eastAsia="Times New Roman" w:hAnsi="Times New Roman" w:cs="Times New Roman"/>
                <w:szCs w:val="20"/>
                <w:lang w:eastAsia="de-DE"/>
              </w:rPr>
            </w:pPr>
          </w:p>
        </w:tc>
        <w:tc>
          <w:tcPr>
            <w:tcW w:w="1480" w:type="dxa"/>
            <w:tcBorders>
              <w:top w:val="nil"/>
              <w:left w:val="nil"/>
              <w:bottom w:val="nil"/>
              <w:right w:val="nil"/>
            </w:tcBorders>
            <w:shd w:val="clear" w:color="auto" w:fill="auto"/>
            <w:noWrap/>
            <w:vAlign w:val="bottom"/>
            <w:hideMark/>
          </w:tcPr>
          <w:p w:rsidR="00380F96" w:rsidRPr="00D918EC" w:rsidRDefault="00380F96" w:rsidP="00D918EC">
            <w:pPr>
              <w:spacing w:after="0" w:line="240" w:lineRule="auto"/>
              <w:jc w:val="center"/>
              <w:rPr>
                <w:rFonts w:ascii="Calibri" w:eastAsia="Times New Roman" w:hAnsi="Calibri" w:cs="Calibri"/>
                <w:i/>
                <w:color w:val="000000"/>
                <w:sz w:val="22"/>
                <w:lang w:eastAsia="de-DE"/>
              </w:rPr>
            </w:pPr>
            <w:r w:rsidRPr="00D918EC">
              <w:rPr>
                <w:rFonts w:ascii="Calibri" w:eastAsia="Times New Roman" w:hAnsi="Calibri" w:cs="Calibri"/>
                <w:i/>
                <w:color w:val="000000"/>
                <w:sz w:val="22"/>
                <w:lang w:eastAsia="de-DE"/>
              </w:rPr>
              <w:t>Gesamt</w:t>
            </w:r>
          </w:p>
        </w:tc>
        <w:tc>
          <w:tcPr>
            <w:tcW w:w="1460" w:type="dxa"/>
            <w:tcBorders>
              <w:top w:val="nil"/>
              <w:left w:val="nil"/>
              <w:bottom w:val="nil"/>
              <w:right w:val="nil"/>
            </w:tcBorders>
            <w:shd w:val="clear" w:color="auto" w:fill="auto"/>
            <w:noWrap/>
            <w:vAlign w:val="bottom"/>
            <w:hideMark/>
          </w:tcPr>
          <w:p w:rsidR="00380F96" w:rsidRPr="00D918EC" w:rsidRDefault="00380F96" w:rsidP="00380F96">
            <w:pPr>
              <w:spacing w:after="0" w:line="240" w:lineRule="auto"/>
              <w:rPr>
                <w:rFonts w:ascii="Calibri" w:eastAsia="Times New Roman" w:hAnsi="Calibri" w:cs="Calibri"/>
                <w:i/>
                <w:color w:val="000000"/>
                <w:sz w:val="22"/>
                <w:lang w:eastAsia="de-DE"/>
              </w:rPr>
            </w:pPr>
            <w:r w:rsidRPr="00D918EC">
              <w:rPr>
                <w:rFonts w:ascii="Calibri" w:eastAsia="Times New Roman" w:hAnsi="Calibri" w:cs="Calibri"/>
                <w:i/>
                <w:color w:val="000000"/>
                <w:sz w:val="22"/>
                <w:lang w:eastAsia="de-DE"/>
              </w:rPr>
              <w:t xml:space="preserve">    1.181,25 € </w:t>
            </w:r>
          </w:p>
        </w:tc>
      </w:tr>
    </w:tbl>
    <w:p w:rsidR="00380F96" w:rsidRDefault="00380F96" w:rsidP="000D0093"/>
    <w:p w:rsidR="000D0093" w:rsidRDefault="000D0093" w:rsidP="000D0093">
      <w:pPr>
        <w:pStyle w:val="berschrift3"/>
      </w:pPr>
      <w:bookmarkStart w:id="19" w:name="_Toc98330156"/>
      <w:r>
        <w:t>Amortisationsdauer</w:t>
      </w:r>
      <w:bookmarkEnd w:id="19"/>
    </w:p>
    <w:p w:rsidR="000D0093" w:rsidRDefault="00380F96" w:rsidP="000D0093">
      <w:r>
        <w:t>Das Projekt bietet keine monetären Vorteile. Möglicherweise wäre eine Zeitersparnis denkbar, die sich durch die Verwendung des Taschenrechners erreichbar wäre. Diese Zeitersparnis aber Hochzurechnen ist im Zuge dieses Projektes eigentlich nicht möglich. Gehen wir einmal davon aus, dass aufgrund des geringen Umfanges der Funk</w:t>
      </w:r>
      <w:r w:rsidR="00C35A6B">
        <w:t>tionalität dennoch eine messbare Zeitersparnis möglich wäre, setzen wir diese auf 5 Minuten am Tag fest. Wir rechnen mit 200 effektiven Arbeitstagen pro Jahr.</w:t>
      </w:r>
    </w:p>
    <w:p w:rsidR="00C35A6B" w:rsidRPr="00D918EC" w:rsidRDefault="00C35A6B" w:rsidP="000D0093">
      <w:pPr>
        <w:rPr>
          <w:b/>
        </w:rPr>
      </w:pPr>
      <w:r w:rsidRPr="00D918EC">
        <w:rPr>
          <w:b/>
        </w:rPr>
        <w:t>Berechnung der Amortisation</w:t>
      </w:r>
      <w:r w:rsidR="00DB3648">
        <w:rPr>
          <w:b/>
        </w:rPr>
        <w:t xml:space="preserve"> (Rundungswerte)</w:t>
      </w:r>
      <w:r w:rsidRPr="00D918EC">
        <w:rPr>
          <w:b/>
        </w:rPr>
        <w:t>:</w:t>
      </w:r>
    </w:p>
    <w:p w:rsidR="00C35A6B" w:rsidRDefault="00C35A6B" w:rsidP="00D918EC">
      <w:pPr>
        <w:jc w:val="center"/>
        <w:rPr>
          <w:lang w:val="en-US"/>
        </w:rPr>
      </w:pPr>
      <w:r w:rsidRPr="00D918EC">
        <w:rPr>
          <w:lang w:val="en-US"/>
        </w:rPr>
        <w:t>5 min/d x 200 d/a = 1000 min/</w:t>
      </w:r>
      <w:r>
        <w:rPr>
          <w:lang w:val="en-US"/>
        </w:rPr>
        <w:t xml:space="preserve">a = </w:t>
      </w:r>
    </w:p>
    <w:p w:rsidR="00C35A6B" w:rsidRDefault="00C35A6B" w:rsidP="00D918EC">
      <w:pPr>
        <w:jc w:val="center"/>
        <w:rPr>
          <w:rFonts w:ascii="Calibri" w:eastAsia="Times New Roman" w:hAnsi="Calibri" w:cs="Calibri"/>
          <w:color w:val="000000"/>
          <w:sz w:val="22"/>
          <w:lang w:eastAsia="de-DE"/>
        </w:rPr>
      </w:pPr>
      <w:r w:rsidRPr="00D918EC">
        <w:lastRenderedPageBreak/>
        <w:t>(1000/60) h/a x (</w:t>
      </w:r>
      <w:r w:rsidRPr="00380F96">
        <w:rPr>
          <w:rFonts w:ascii="Calibri" w:eastAsia="Times New Roman" w:hAnsi="Calibri" w:cs="Calibri"/>
          <w:color w:val="000000"/>
          <w:sz w:val="22"/>
          <w:lang w:eastAsia="de-DE"/>
        </w:rPr>
        <w:t>18,75</w:t>
      </w:r>
      <w:r w:rsidR="00DB3648">
        <w:rPr>
          <w:rFonts w:ascii="Calibri" w:eastAsia="Times New Roman" w:hAnsi="Calibri" w:cs="Calibri"/>
          <w:color w:val="000000"/>
          <w:sz w:val="22"/>
          <w:lang w:eastAsia="de-DE"/>
        </w:rPr>
        <w:t xml:space="preserve"> </w:t>
      </w:r>
      <w:r w:rsidRPr="00380F96">
        <w:rPr>
          <w:rFonts w:ascii="Calibri" w:eastAsia="Times New Roman" w:hAnsi="Calibri" w:cs="Calibri"/>
          <w:color w:val="000000"/>
          <w:sz w:val="22"/>
          <w:lang w:eastAsia="de-DE"/>
        </w:rPr>
        <w:t>€ + 15</w:t>
      </w:r>
      <w:r w:rsidR="00DB3648">
        <w:rPr>
          <w:rFonts w:ascii="Calibri" w:eastAsia="Times New Roman" w:hAnsi="Calibri" w:cs="Calibri"/>
          <w:color w:val="000000"/>
          <w:sz w:val="22"/>
          <w:lang w:eastAsia="de-DE"/>
        </w:rPr>
        <w:t xml:space="preserve"> </w:t>
      </w:r>
      <w:r w:rsidRPr="00380F96">
        <w:rPr>
          <w:rFonts w:ascii="Calibri" w:eastAsia="Times New Roman" w:hAnsi="Calibri" w:cs="Calibri"/>
          <w:color w:val="000000"/>
          <w:sz w:val="22"/>
          <w:lang w:eastAsia="de-DE"/>
        </w:rPr>
        <w:t>€</w:t>
      </w:r>
      <w:r>
        <w:rPr>
          <w:rFonts w:ascii="Calibri" w:eastAsia="Times New Roman" w:hAnsi="Calibri" w:cs="Calibri"/>
          <w:color w:val="000000"/>
          <w:sz w:val="22"/>
          <w:lang w:eastAsia="de-DE"/>
        </w:rPr>
        <w:t>) = 395,84 €/a</w:t>
      </w:r>
    </w:p>
    <w:p w:rsidR="00C35A6B" w:rsidRPr="00DB3648" w:rsidRDefault="00DB3648" w:rsidP="00D918EC">
      <w:pPr>
        <w:jc w:val="center"/>
      </w:pPr>
      <w:r>
        <w:rPr>
          <w:rFonts w:ascii="Calibri" w:eastAsia="Times New Roman" w:hAnsi="Calibri" w:cs="Calibri"/>
          <w:color w:val="000000"/>
          <w:sz w:val="22"/>
          <w:lang w:eastAsia="de-DE"/>
        </w:rPr>
        <w:t>1181,25 € / 395,84 €/a = 2,98 a</w:t>
      </w:r>
    </w:p>
    <w:p w:rsidR="00C35A6B" w:rsidRDefault="00DB3648">
      <w:r>
        <w:t>Das Projekt hat sich damit in knapp 3 Jahren amortisiert. Dies ist die Zeit, die die Anwendung eingesetzt werden muss, damit Anschaffungskosten und Zeitersparnis sich ausgleichen. Dies bleibt jedoch eine fiktive Rechnung, da die kostenlosen Taschenrechner diese Zeitersparnis in gleichem Umfang erbringen und über weitaus größeren Funktionsumfang verfügen.</w:t>
      </w:r>
    </w:p>
    <w:p w:rsidR="000D0093" w:rsidRDefault="000D0093" w:rsidP="000D0093">
      <w:pPr>
        <w:pStyle w:val="berschrift2"/>
      </w:pPr>
      <w:bookmarkStart w:id="20" w:name="_Toc98330157"/>
      <w:r>
        <w:t>Nutzwertanalyse</w:t>
      </w:r>
      <w:bookmarkEnd w:id="20"/>
    </w:p>
    <w:p w:rsidR="000D0093" w:rsidRDefault="00DB3648" w:rsidP="000D0093">
      <w:r>
        <w:t>Die Vorteile, die sich durch die gewonnene Erfahrung und die Vorbereitung auf die Projektarbeit niederschlagen, wiegen die fehlenden monetären Vorteile vollkommen auf. Durch diese Dokumentation erspart sich der Entwickler bereits viel Arbeit bei der Erstellung vieler Dokumente zur Dokumentation der eigentlichen Projektarbeit, da die meisten Dokumente als Vorlage genutzt werden können.</w:t>
      </w:r>
    </w:p>
    <w:p w:rsidR="000D0093" w:rsidRDefault="000D0093" w:rsidP="000D0093">
      <w:pPr>
        <w:pStyle w:val="berschrift2"/>
      </w:pPr>
      <w:bookmarkStart w:id="21" w:name="_Toc98330158"/>
      <w:r>
        <w:t>Anwendungsfälle</w:t>
      </w:r>
      <w:bookmarkEnd w:id="21"/>
    </w:p>
    <w:p w:rsidR="007C444E" w:rsidRDefault="007C444E" w:rsidP="000D0093">
      <w:r>
        <w:t xml:space="preserve">Mit dem Taschenrechner soll es möglich sein eine Kette von Grundrechenoperationen auszuführen, die nicht die Punkt-Vor-Strich-Regel beachten. Dazu muss der Nutzer Zahlen und Operatoren eingeben können. Zudem soll der Nutzer in der Lage sein, eine Kette komplett oder nur das zuletzt eingegebene Zeichen zu löschen. Das </w:t>
      </w:r>
      <w:proofErr w:type="spellStart"/>
      <w:r>
        <w:t>Use</w:t>
      </w:r>
      <w:proofErr w:type="spellEnd"/>
      <w:r>
        <w:t>-Case-</w:t>
      </w:r>
      <w:r w:rsidR="00343B6A">
        <w:t>Diagramm, das im Anhang zu finden ist, verdeutlicht die mögliche Nutzung des Taschenrechners.</w:t>
      </w:r>
    </w:p>
    <w:p w:rsidR="000D0093" w:rsidRDefault="000D0093" w:rsidP="000D0093">
      <w:pPr>
        <w:pStyle w:val="berschrift2"/>
      </w:pPr>
      <w:bookmarkStart w:id="22" w:name="_Toc98330159"/>
      <w:r>
        <w:t>Qualitätsanforderungen</w:t>
      </w:r>
      <w:bookmarkEnd w:id="22"/>
    </w:p>
    <w:p w:rsidR="000D0093" w:rsidRDefault="007C444E" w:rsidP="000D0093">
      <w:r>
        <w:t>Es werden keine besonderen Qualitätsanforderungen an das Projekt gestellt. Der Entwickler hat freie Hand in der Umsetzung der Software.</w:t>
      </w:r>
    </w:p>
    <w:p w:rsidR="000D0093" w:rsidRDefault="000D0093" w:rsidP="000D0093">
      <w:pPr>
        <w:pStyle w:val="berschrift2"/>
      </w:pPr>
      <w:bookmarkStart w:id="23" w:name="_Toc98330160"/>
      <w:r>
        <w:t>Lastenheft/Fachkonzept</w:t>
      </w:r>
      <w:bookmarkEnd w:id="23"/>
    </w:p>
    <w:p w:rsidR="000D0093" w:rsidRDefault="007C444E" w:rsidP="000D0093">
      <w:r>
        <w:t>Zu Beginn stehen viele interessante Funktionen, die man von einem Taschenrechner erwarten würde. Durch die begrenzte Zeit des Projektes, lassen sich aber nur wenige dieser erwünschten Funktionen tatsächlich in so kurzer Zeit implementieren. Darum musste zwischen Muss und Wunsch der Anforderungen unterschieden werden.</w:t>
      </w:r>
    </w:p>
    <w:p w:rsidR="007C444E" w:rsidRDefault="00FD72B2" w:rsidP="000D0093">
      <w:r>
        <w:t>Folgende Punkte sind als Muss</w:t>
      </w:r>
      <w:r w:rsidR="007C444E">
        <w:t xml:space="preserve"> zu sehen:</w:t>
      </w:r>
    </w:p>
    <w:p w:rsidR="007C444E" w:rsidRDefault="007C444E" w:rsidP="00D918EC">
      <w:pPr>
        <w:pStyle w:val="Listenabsatz"/>
        <w:numPr>
          <w:ilvl w:val="0"/>
          <w:numId w:val="7"/>
        </w:numPr>
      </w:pPr>
      <w:r>
        <w:t>Grundrechenarten: Multiplikation, Subtraktion, Addition und Division</w:t>
      </w:r>
    </w:p>
    <w:p w:rsidR="00343B6A" w:rsidRDefault="00343B6A" w:rsidP="00D918EC">
      <w:pPr>
        <w:pStyle w:val="Listenabsatz"/>
        <w:numPr>
          <w:ilvl w:val="0"/>
          <w:numId w:val="7"/>
        </w:numPr>
      </w:pPr>
      <w:r>
        <w:t>Eine funktionierende GUI</w:t>
      </w:r>
    </w:p>
    <w:p w:rsidR="00343B6A" w:rsidRDefault="00343B6A" w:rsidP="00D918EC">
      <w:pPr>
        <w:pStyle w:val="Listenabsatz"/>
        <w:numPr>
          <w:ilvl w:val="0"/>
          <w:numId w:val="7"/>
        </w:numPr>
      </w:pPr>
      <w:r>
        <w:t>Eingabe über GUI</w:t>
      </w:r>
    </w:p>
    <w:p w:rsidR="00343B6A" w:rsidRDefault="00343B6A" w:rsidP="00D918EC">
      <w:pPr>
        <w:pStyle w:val="Listenabsatz"/>
        <w:numPr>
          <w:ilvl w:val="0"/>
          <w:numId w:val="7"/>
        </w:numPr>
      </w:pPr>
      <w:r>
        <w:t>Berechnung einer Kette von Rechenoperationen</w:t>
      </w:r>
    </w:p>
    <w:p w:rsidR="00343B6A" w:rsidRDefault="00343B6A" w:rsidP="00D918EC">
      <w:pPr>
        <w:pStyle w:val="Listenabsatz"/>
        <w:numPr>
          <w:ilvl w:val="0"/>
          <w:numId w:val="7"/>
        </w:numPr>
      </w:pPr>
      <w:r>
        <w:t>Korrekturmöglichkeiten der Kette durch Löschung</w:t>
      </w:r>
    </w:p>
    <w:p w:rsidR="00343B6A" w:rsidRDefault="00343B6A">
      <w:pPr>
        <w:pStyle w:val="Listenabsatz"/>
        <w:numPr>
          <w:ilvl w:val="0"/>
          <w:numId w:val="7"/>
        </w:numPr>
      </w:pPr>
      <w:r>
        <w:t>Korrekturmöglichkeiten der Kette durch Entfernung des letzten Zeichens</w:t>
      </w:r>
    </w:p>
    <w:p w:rsidR="00343B6A" w:rsidRDefault="00343B6A" w:rsidP="00D918EC">
      <w:r>
        <w:t>Folgende Punkte sind Wünsche:</w:t>
      </w:r>
    </w:p>
    <w:p w:rsidR="00343B6A" w:rsidRDefault="00343B6A" w:rsidP="00D918EC">
      <w:pPr>
        <w:pStyle w:val="Listenabsatz"/>
        <w:numPr>
          <w:ilvl w:val="0"/>
          <w:numId w:val="8"/>
        </w:numPr>
      </w:pPr>
      <w:r>
        <w:t>Punkt-Vor-Strich beachten</w:t>
      </w:r>
    </w:p>
    <w:p w:rsidR="00343B6A" w:rsidRDefault="00343B6A" w:rsidP="00D918EC">
      <w:pPr>
        <w:pStyle w:val="Listenabsatz"/>
        <w:numPr>
          <w:ilvl w:val="0"/>
          <w:numId w:val="8"/>
        </w:numPr>
      </w:pPr>
      <w:r>
        <w:lastRenderedPageBreak/>
        <w:t>Automatische Überprüfung der Korrektheit einer Kette</w:t>
      </w:r>
    </w:p>
    <w:p w:rsidR="00343B6A" w:rsidRDefault="00343B6A" w:rsidP="00D918EC">
      <w:pPr>
        <w:pStyle w:val="Listenabsatz"/>
        <w:numPr>
          <w:ilvl w:val="0"/>
          <w:numId w:val="8"/>
        </w:numPr>
      </w:pPr>
      <w:r>
        <w:t>Eingabe über Tastatur</w:t>
      </w:r>
    </w:p>
    <w:p w:rsidR="00343B6A" w:rsidRDefault="00343B6A" w:rsidP="00D918EC">
      <w:pPr>
        <w:pStyle w:val="Listenabsatz"/>
        <w:numPr>
          <w:ilvl w:val="0"/>
          <w:numId w:val="8"/>
        </w:numPr>
      </w:pPr>
      <w:r>
        <w:t>Nutzung der Klammerzeichen bei der Erstellung der Kette</w:t>
      </w:r>
    </w:p>
    <w:p w:rsidR="004A60B3" w:rsidRDefault="00343B6A">
      <w:pPr>
        <w:rPr>
          <w:rFonts w:asciiTheme="majorHAnsi" w:eastAsiaTheme="majorEastAsia" w:hAnsiTheme="majorHAnsi" w:cstheme="majorBidi"/>
          <w:color w:val="2E74B5" w:themeColor="accent1" w:themeShade="BF"/>
          <w:sz w:val="32"/>
          <w:szCs w:val="32"/>
        </w:rPr>
      </w:pPr>
      <w:r>
        <w:t>Die Anforderungen wurden in einem Lastenheft zusammengetragen, dass in Auszügen im Anhang zu finden ist.</w:t>
      </w:r>
      <w:r w:rsidR="00FD72B2" w:rsidRPr="00FD72B2">
        <w:t xml:space="preserve"> </w:t>
      </w:r>
      <w:r w:rsidR="00FD72B2">
        <w:t>Im Zuge des Projektes konnten nicht alle der Wünsche erfüllt werden. Nur die automatische Prüfung konnte in der verbleibenden Zeit realisiert werden. Die verpflichtenden Muss-Erwartungen wurden jedoch vollumfänglich implementiert.</w:t>
      </w:r>
    </w:p>
    <w:p w:rsidR="000D0093" w:rsidRDefault="000D0093" w:rsidP="00D918EC">
      <w:pPr>
        <w:pStyle w:val="berschrift1"/>
      </w:pPr>
      <w:bookmarkStart w:id="24" w:name="_Toc98330161"/>
      <w:r>
        <w:t>Entwurfsphase</w:t>
      </w:r>
      <w:bookmarkEnd w:id="24"/>
    </w:p>
    <w:p w:rsidR="000D0093" w:rsidRDefault="000D0093" w:rsidP="000D0093">
      <w:pPr>
        <w:pStyle w:val="berschrift2"/>
      </w:pPr>
      <w:bookmarkStart w:id="25" w:name="_Toc98330162"/>
      <w:r>
        <w:t>Zielplattform</w:t>
      </w:r>
      <w:bookmarkEnd w:id="25"/>
    </w:p>
    <w:p w:rsidR="000D0093" w:rsidRDefault="009A16C9" w:rsidP="000D0093">
      <w:r>
        <w:t>Die Programmiersprache für das Projekt konnte frei gewählt werden. Da sich der Entwickler am besten auf die Programmierung mit JAVA versteht und das Projekt als Desktopanwendung umgesetzt werden sollte, konnte es in JAVA geschrieben werden. Durch die intensive Auseina</w:t>
      </w:r>
      <w:r w:rsidR="00097256">
        <w:t xml:space="preserve">ndersetzung mit JAVA im Kurs konnte zudem das GUI </w:t>
      </w:r>
      <w:proofErr w:type="spellStart"/>
      <w:r w:rsidR="00097256">
        <w:t>widget</w:t>
      </w:r>
      <w:proofErr w:type="spellEnd"/>
      <w:r w:rsidR="00097256">
        <w:t xml:space="preserve"> </w:t>
      </w:r>
      <w:proofErr w:type="spellStart"/>
      <w:r w:rsidR="00097256">
        <w:t>toolkit</w:t>
      </w:r>
      <w:proofErr w:type="spellEnd"/>
      <w:r w:rsidR="00097256">
        <w:t xml:space="preserve"> Swing zur Gestaltung der Benutzeroberfläche verwendet werden. </w:t>
      </w:r>
    </w:p>
    <w:p w:rsidR="000D0093" w:rsidRDefault="000D0093" w:rsidP="000D0093">
      <w:pPr>
        <w:pStyle w:val="berschrift2"/>
      </w:pPr>
      <w:bookmarkStart w:id="26" w:name="_Toc98330163"/>
      <w:r>
        <w:t>Architekturdesign</w:t>
      </w:r>
      <w:bookmarkEnd w:id="26"/>
    </w:p>
    <w:p w:rsidR="000D0093" w:rsidRDefault="00097256" w:rsidP="000D0093">
      <w:r>
        <w:t>Das Projekt folgt dem Model-View-Controller-Pattern (MVC)</w:t>
      </w:r>
      <w:r w:rsidR="004110C4">
        <w:t xml:space="preserve">. Dabei werden Funktionalitäten auf die drei Muster verteilt, damit das Projekt an Übersichtlichkeit gewinnt. Der Controller steuert die Anwendung. Er verbindet View und Model miteinander und versorgt sie mit den notwendigen Informationen. Das Model beinhaltet alle für die Grundfunktionen notwendigen Daten und </w:t>
      </w:r>
      <w:proofErr w:type="spellStart"/>
      <w:r w:rsidR="004110C4">
        <w:t>Logiken</w:t>
      </w:r>
      <w:proofErr w:type="spellEnd"/>
      <w:r w:rsidR="004110C4">
        <w:t xml:space="preserve">. Es führt die Berechnungen durch und gibt die Resultate an den Controller weiter. Dieser reicht die Resultate dann an </w:t>
      </w:r>
      <w:proofErr w:type="gramStart"/>
      <w:r w:rsidR="004110C4">
        <w:t>den View</w:t>
      </w:r>
      <w:proofErr w:type="gramEnd"/>
      <w:r w:rsidR="004110C4">
        <w:t xml:space="preserve"> weiter, der die Resultate dem Nutzer anzeigt. Der View ist die einzige Teil, der dem Nutzer direkt zugänglich ist. Über </w:t>
      </w:r>
      <w:proofErr w:type="gramStart"/>
      <w:r w:rsidR="004110C4">
        <w:t>den View</w:t>
      </w:r>
      <w:proofErr w:type="gramEnd"/>
      <w:r w:rsidR="004110C4">
        <w:t xml:space="preserve"> kann der Nutzer in unserem Fall auch die Daten eingeben, die der View wiederum an den Controller weitergibt, damit er sie an das Model weiterreicht.</w:t>
      </w:r>
    </w:p>
    <w:p w:rsidR="00B47EA9" w:rsidRDefault="004110C4" w:rsidP="000D0093">
      <w:r>
        <w:t>D</w:t>
      </w:r>
      <w:r w:rsidR="00B47EA9">
        <w:t>a die drei Teile voneinander getrennt sind, können sie einzeln ausgetauscht und angepasst werden, ohne dass die anderen Teile betroffen wären.</w:t>
      </w:r>
    </w:p>
    <w:p w:rsidR="000D0093" w:rsidRDefault="000D0093" w:rsidP="000D0093">
      <w:pPr>
        <w:pStyle w:val="berschrift2"/>
      </w:pPr>
      <w:bookmarkStart w:id="27" w:name="_Toc98330164"/>
      <w:r>
        <w:t>Entwurf der Benutzeroberfläche</w:t>
      </w:r>
      <w:bookmarkEnd w:id="27"/>
    </w:p>
    <w:p w:rsidR="00B47EA9" w:rsidRDefault="00B47EA9" w:rsidP="00D918EC">
      <w:r>
        <w:t xml:space="preserve">Die Eingabe von Daten soll primär über die Benutzeroberfläche stattfinden. Darum ist eine übersichtliche und leicht verständliche Oberfläche von höchster Priorität. Das Design ist zunächst zu vernachlässigen. Zunächst wurde ein </w:t>
      </w:r>
      <w:proofErr w:type="spellStart"/>
      <w:r>
        <w:t>Mockup</w:t>
      </w:r>
      <w:proofErr w:type="spellEnd"/>
      <w:r>
        <w:t xml:space="preserve"> der Oberfläche erstellt, welches zunächst zur Visualisierung einer möglichen Bedienoberfläche diente. Für die Bedienoberfläche mussten die zehn Ziffern, als auch die Operatoren, das Komma und auch die Sonderfunktionen leicht erreichbar sein. Dafür wurde sich an bestehenden Designs von Taschenrechnern und des </w:t>
      </w:r>
      <w:proofErr w:type="spellStart"/>
      <w:r>
        <w:t>Numpads</w:t>
      </w:r>
      <w:proofErr w:type="spellEnd"/>
      <w:r>
        <w:t xml:space="preserve"> der Tastatur orientiert. Außerdem musste eine Anzeige sowohl die Zeichenkette, als auch das Ergebnis für den Nutzer visualisieren. Die Klammern wurden bereits für eine spätere Implementierung eingefügt.</w:t>
      </w:r>
    </w:p>
    <w:p w:rsidR="000D0093" w:rsidRDefault="00B47EA9" w:rsidP="000D0093">
      <w:r>
        <w:t xml:space="preserve">Das </w:t>
      </w:r>
      <w:proofErr w:type="spellStart"/>
      <w:r>
        <w:t>Mockup</w:t>
      </w:r>
      <w:proofErr w:type="spellEnd"/>
      <w:r>
        <w:t xml:space="preserve"> wurde im Anhang zur Ansicht hinterlegt. Für das </w:t>
      </w:r>
      <w:proofErr w:type="spellStart"/>
      <w:r>
        <w:t>Mockup</w:t>
      </w:r>
      <w:proofErr w:type="spellEnd"/>
      <w:r>
        <w:t xml:space="preserve"> wurde der </w:t>
      </w:r>
      <w:proofErr w:type="spellStart"/>
      <w:r>
        <w:t>WindowBuilder</w:t>
      </w:r>
      <w:proofErr w:type="spellEnd"/>
      <w:r>
        <w:t xml:space="preserve"> in </w:t>
      </w:r>
      <w:proofErr w:type="spellStart"/>
      <w:r>
        <w:t>Eclipse</w:t>
      </w:r>
      <w:proofErr w:type="spellEnd"/>
      <w:r>
        <w:t xml:space="preserve"> verwendet, da hierdurch bereits ein erster Schritt hin zum Prototypen gegangen werden konnte. </w:t>
      </w:r>
      <w:r w:rsidR="00F60E90">
        <w:t xml:space="preserve">Denn der </w:t>
      </w:r>
      <w:proofErr w:type="spellStart"/>
      <w:r w:rsidR="00F60E90">
        <w:lastRenderedPageBreak/>
        <w:t>WindowBuilder</w:t>
      </w:r>
      <w:proofErr w:type="spellEnd"/>
      <w:r w:rsidR="00F60E90">
        <w:t xml:space="preserve"> generiert im Hintergrund bereits Java-Code, der zur Erstellung </w:t>
      </w:r>
      <w:proofErr w:type="gramStart"/>
      <w:r w:rsidR="00F60E90">
        <w:t>des Prototypen</w:t>
      </w:r>
      <w:proofErr w:type="gramEnd"/>
      <w:r w:rsidR="00F60E90">
        <w:t xml:space="preserve"> herangezogen werden kann.</w:t>
      </w:r>
    </w:p>
    <w:p w:rsidR="000D0093" w:rsidRDefault="000D0093" w:rsidP="000D0093">
      <w:pPr>
        <w:pStyle w:val="berschrift2"/>
      </w:pPr>
      <w:bookmarkStart w:id="28" w:name="_Toc98330165"/>
      <w:r>
        <w:t>Datenmodell</w:t>
      </w:r>
      <w:bookmarkEnd w:id="28"/>
    </w:p>
    <w:p w:rsidR="000D0093" w:rsidRDefault="00E51180" w:rsidP="000D0093">
      <w:r>
        <w:t>Für dieses Projekt wurde keine Speicherung von Daten benötigt. Daten werden nur zur Laufzeit gespeichert und bei Beendigung des Programms vergessen.</w:t>
      </w:r>
    </w:p>
    <w:p w:rsidR="000D0093" w:rsidRDefault="000D0093" w:rsidP="000D0093">
      <w:pPr>
        <w:pStyle w:val="berschrift2"/>
      </w:pPr>
      <w:bookmarkStart w:id="29" w:name="_Toc98330166"/>
      <w:r>
        <w:t>Geschäftslogik</w:t>
      </w:r>
      <w:bookmarkEnd w:id="29"/>
    </w:p>
    <w:p w:rsidR="00893251" w:rsidRDefault="00E51180" w:rsidP="000D0093">
      <w:r>
        <w:t>Da die Software in keinen best</w:t>
      </w:r>
      <w:r w:rsidR="00893251">
        <w:t>e</w:t>
      </w:r>
      <w:r>
        <w:t>henden Arbeitsfluss integriert werden muss, fällt es weg, dar</w:t>
      </w:r>
      <w:r w:rsidR="00893251">
        <w:t>a</w:t>
      </w:r>
      <w:r>
        <w:t>uf Rücksicht nehmen zu müssen. Stattdessen soll sich hier auf die Beschreibung der wichtigsten Bereiche der Geschäftslogik konzentriert werden. Im Anhang befindet sich ein Klassendiagramm, dass die genaue Aufteilung der Klassen versinnbildlicht.</w:t>
      </w:r>
    </w:p>
    <w:p w:rsidR="00893251" w:rsidRDefault="00893251" w:rsidP="000D0093">
      <w:r>
        <w:t xml:space="preserve">Die Klasse App enthält die Mainmethode und dient allein dem Programmstart. Alles </w:t>
      </w:r>
      <w:r w:rsidR="00EC3CCF">
        <w:t>Weiteren</w:t>
      </w:r>
      <w:r>
        <w:t xml:space="preserve"> wird über den Controller geregelt, der bei Erstellung seinerseits zunächst Model und View instanziiert. Ab jetzt kann er als Vermittler der beiden Klassen fungieren. </w:t>
      </w:r>
    </w:p>
    <w:p w:rsidR="00893251" w:rsidRDefault="00893251" w:rsidP="000D0093">
      <w:r>
        <w:t xml:space="preserve">Wichtigster Bestandteil des Projektes ist die Klasse </w:t>
      </w:r>
      <w:proofErr w:type="spellStart"/>
      <w:r>
        <w:t>MainModel</w:t>
      </w:r>
      <w:proofErr w:type="spellEnd"/>
      <w:r>
        <w:t xml:space="preserve">, welche alle </w:t>
      </w:r>
      <w:proofErr w:type="spellStart"/>
      <w:r>
        <w:t>Logiken</w:t>
      </w:r>
      <w:proofErr w:type="spellEnd"/>
      <w:r>
        <w:t xml:space="preserve"> zur Berechnung der Ketten besitzt. Hier werden zudem alle wichtigen Daten gespeichert und verwaltet. Die wichtige Zeichenkette wird hier „erinnert“ und bei Eingabe von Befehlen modifiziert. Die Kette wird hier in ihre Bestandteile zerlegt und schließlich werden die Bestandteile einer Rechenoperation unterzogen, die dann zu einem Ergebnis führt. Dieses Ergebnis landet über den Controller im View, welches ein Child besitzt, dass das gesamte </w:t>
      </w:r>
      <w:proofErr w:type="spellStart"/>
      <w:r>
        <w:t>UserInterface</w:t>
      </w:r>
      <w:proofErr w:type="spellEnd"/>
      <w:r>
        <w:t xml:space="preserve"> ist. Die </w:t>
      </w:r>
      <w:proofErr w:type="spellStart"/>
      <w:r>
        <w:t>Viewklasse</w:t>
      </w:r>
      <w:proofErr w:type="spellEnd"/>
      <w:r>
        <w:t xml:space="preserve"> selbst ist hier nur das Fenster, das den Raum für das </w:t>
      </w:r>
      <w:proofErr w:type="spellStart"/>
      <w:r>
        <w:t>UserInterface</w:t>
      </w:r>
      <w:proofErr w:type="spellEnd"/>
      <w:r>
        <w:t xml:space="preserve"> bietet. Das </w:t>
      </w:r>
      <w:proofErr w:type="spellStart"/>
      <w:r>
        <w:t>UserInterface</w:t>
      </w:r>
      <w:proofErr w:type="spellEnd"/>
      <w:r>
        <w:t xml:space="preserve"> erhält Ergebnis und Zeichenkette um sie anzuzeigen. Außerdem finden sich hier die Buttons, welche zur Befehlseingabe verwendet werden können.</w:t>
      </w:r>
    </w:p>
    <w:p w:rsidR="000D0093" w:rsidRDefault="000D0093" w:rsidP="000D0093">
      <w:pPr>
        <w:pStyle w:val="berschrift2"/>
      </w:pPr>
      <w:bookmarkStart w:id="30" w:name="_Toc98330167"/>
      <w:r>
        <w:t>Maßnahmen zur Qualitätssicherung</w:t>
      </w:r>
      <w:bookmarkEnd w:id="30"/>
    </w:p>
    <w:p w:rsidR="000D0093" w:rsidRDefault="00EC3CCF" w:rsidP="000D0093">
      <w:r>
        <w:t>Zur Sicherung der Q</w:t>
      </w:r>
      <w:r w:rsidR="00CA2E42">
        <w:t>ualität sollen</w:t>
      </w:r>
      <w:r>
        <w:t xml:space="preserve"> zunächst manuelle Test</w:t>
      </w:r>
      <w:r w:rsidR="00CA2E42">
        <w:t>s</w:t>
      </w:r>
      <w:r>
        <w:t xml:space="preserve"> der einzelnen Komponenten während des Schreibens des Codes </w:t>
      </w:r>
      <w:r w:rsidR="00CA2E42">
        <w:t>durchgeführt. Hierbei kommt das White-Box-</w:t>
      </w:r>
      <w:proofErr w:type="spellStart"/>
      <w:r w:rsidR="00CA2E42">
        <w:t>Testing</w:t>
      </w:r>
      <w:proofErr w:type="spellEnd"/>
      <w:r w:rsidR="00CA2E42">
        <w:t xml:space="preserve"> zum Tragen. Zur Abnahme wird dann ein Black-Box-</w:t>
      </w:r>
      <w:proofErr w:type="spellStart"/>
      <w:r w:rsidR="00CA2E42">
        <w:t>Testing</w:t>
      </w:r>
      <w:proofErr w:type="spellEnd"/>
      <w:r w:rsidR="00CA2E42">
        <w:t xml:space="preserve"> mittels automatisierter </w:t>
      </w:r>
      <w:proofErr w:type="spellStart"/>
      <w:r w:rsidR="00CA2E42">
        <w:t>JUnit</w:t>
      </w:r>
      <w:proofErr w:type="spellEnd"/>
      <w:r w:rsidR="00CA2E42">
        <w:t xml:space="preserve">-Tests. Dabei wird sich vor allem auf die korrekte Berechnung der Ergebnisse und die korrekte </w:t>
      </w:r>
      <w:r w:rsidR="00F569A0">
        <w:t>Be</w:t>
      </w:r>
      <w:r w:rsidR="00CA2E42">
        <w:t xml:space="preserve">arbeitung der Zeichenkette durch Eingabe und </w:t>
      </w:r>
      <w:r w:rsidR="00F569A0">
        <w:t>Verarbeitung geprüft.</w:t>
      </w:r>
    </w:p>
    <w:p w:rsidR="0027673F" w:rsidRDefault="00C71A04" w:rsidP="000D0093">
      <w:r>
        <w:t xml:space="preserve">Ein weiterer wichtiger Aspekt der Qualitätssicherung ist die Nutzung von </w:t>
      </w:r>
      <w:proofErr w:type="spellStart"/>
      <w:r>
        <w:t>GitHub</w:t>
      </w:r>
      <w:proofErr w:type="spellEnd"/>
      <w:r>
        <w:t xml:space="preserve"> zur Versionsverwaltung. Das gesamte Projekt wird über ein offenes Repository verwaltet, wodurch Änderungen an Dateien schnell und reparabel durchgeführt werden können.</w:t>
      </w:r>
      <w:r w:rsidR="0027673F">
        <w:t xml:space="preserve"> Ein Beispiel für die </w:t>
      </w:r>
      <w:proofErr w:type="spellStart"/>
      <w:r w:rsidR="0027673F">
        <w:t>Versionierung</w:t>
      </w:r>
      <w:proofErr w:type="spellEnd"/>
      <w:r w:rsidR="0027673F">
        <w:t xml:space="preserve"> und die übersichtliche Dokumentation durch </w:t>
      </w:r>
      <w:proofErr w:type="spellStart"/>
      <w:r w:rsidR="0027673F">
        <w:t>GitHub</w:t>
      </w:r>
      <w:proofErr w:type="spellEnd"/>
      <w:r w:rsidR="0027673F">
        <w:t xml:space="preserve"> liegt im Anhang unter </w:t>
      </w:r>
      <w:proofErr w:type="spellStart"/>
      <w:r w:rsidR="0027673F">
        <w:t>Versionierung</w:t>
      </w:r>
      <w:proofErr w:type="spellEnd"/>
      <w:r w:rsidR="0027673F">
        <w:t xml:space="preserve"> ab.</w:t>
      </w:r>
    </w:p>
    <w:p w:rsidR="000D0093" w:rsidRDefault="000D0093" w:rsidP="000D0093">
      <w:pPr>
        <w:pStyle w:val="berschrift2"/>
      </w:pPr>
      <w:bookmarkStart w:id="31" w:name="_Toc98330168"/>
      <w:r>
        <w:t>Pflichtenheft/Datenverarbeitungskonzept</w:t>
      </w:r>
      <w:bookmarkEnd w:id="31"/>
    </w:p>
    <w:p w:rsidR="00C31084" w:rsidRDefault="00F569A0" w:rsidP="00C31084">
      <w:r>
        <w:t>Das Pflichtenheft ist in Auszügen im Anhang zu finden. Hier sind die konkreten Anforderungen an die Umsetzung des Projektes aufgeführt.</w:t>
      </w:r>
    </w:p>
    <w:p w:rsidR="004A60B3" w:rsidRDefault="004A60B3">
      <w:pPr>
        <w:rPr>
          <w:rFonts w:asciiTheme="majorHAnsi" w:eastAsiaTheme="majorEastAsia" w:hAnsiTheme="majorHAnsi" w:cstheme="majorBidi"/>
          <w:color w:val="2E74B5" w:themeColor="accent1" w:themeShade="BF"/>
          <w:sz w:val="32"/>
          <w:szCs w:val="32"/>
        </w:rPr>
      </w:pPr>
      <w:r>
        <w:br w:type="page"/>
      </w:r>
    </w:p>
    <w:p w:rsidR="00C31084" w:rsidRDefault="00C31084" w:rsidP="00C31084">
      <w:pPr>
        <w:pStyle w:val="berschrift1"/>
      </w:pPr>
      <w:bookmarkStart w:id="32" w:name="_Toc98330169"/>
      <w:r>
        <w:lastRenderedPageBreak/>
        <w:t>Implementierungsphase</w:t>
      </w:r>
      <w:bookmarkEnd w:id="32"/>
    </w:p>
    <w:p w:rsidR="00C31084" w:rsidRDefault="00C31084" w:rsidP="00C31084">
      <w:pPr>
        <w:pStyle w:val="berschrift2"/>
      </w:pPr>
      <w:bookmarkStart w:id="33" w:name="_Toc98330170"/>
      <w:r>
        <w:t>Implementierung der Datenstruktur</w:t>
      </w:r>
      <w:bookmarkEnd w:id="33"/>
    </w:p>
    <w:p w:rsidR="00C31084" w:rsidRDefault="00F569A0" w:rsidP="00C31084">
      <w:r>
        <w:t>War in diesem Projekt nicht notwendig.</w:t>
      </w:r>
    </w:p>
    <w:p w:rsidR="00C71A04" w:rsidRDefault="00C71A04" w:rsidP="00C71A04">
      <w:pPr>
        <w:pStyle w:val="berschrift2"/>
      </w:pPr>
      <w:bookmarkStart w:id="34" w:name="_Toc98330171"/>
      <w:r>
        <w:t>Implementierung der Geschäftslogik</w:t>
      </w:r>
      <w:bookmarkEnd w:id="34"/>
    </w:p>
    <w:p w:rsidR="00C71A04" w:rsidRDefault="00C71A04" w:rsidP="00C71A04">
      <w:r>
        <w:t xml:space="preserve">Die Implementierung der Geschäftslogik bedeutete den größten Aufwand für das Projekt. Zur Implementierung und Realisierung der Klassen aus dem Klassendiagramm wurde die IDE </w:t>
      </w:r>
      <w:proofErr w:type="spellStart"/>
      <w:r>
        <w:t>Eclipse</w:t>
      </w:r>
      <w:proofErr w:type="spellEnd"/>
      <w:r>
        <w:t xml:space="preserve"> verwendet. </w:t>
      </w:r>
    </w:p>
    <w:p w:rsidR="00E01DD5" w:rsidRDefault="0027673F" w:rsidP="00C31084">
      <w:r>
        <w:t xml:space="preserve">Die gesamte Geschäftslogik befindet sich in der Klasse </w:t>
      </w:r>
      <w:proofErr w:type="spellStart"/>
      <w:r>
        <w:t>MainModel</w:t>
      </w:r>
      <w:proofErr w:type="spellEnd"/>
      <w:r>
        <w:t>. Zunächst wurde die korrekte Erstellung der Zeichenkette (</w:t>
      </w:r>
      <w:proofErr w:type="spellStart"/>
      <w:r>
        <w:t>equation</w:t>
      </w:r>
      <w:proofErr w:type="spellEnd"/>
      <w:r>
        <w:t xml:space="preserve">) implementiert. Dafür wurden Methoden wie </w:t>
      </w:r>
      <w:proofErr w:type="spellStart"/>
      <w:proofErr w:type="gramStart"/>
      <w:r>
        <w:t>addToEquation</w:t>
      </w:r>
      <w:proofErr w:type="spellEnd"/>
      <w:r>
        <w:t>(</w:t>
      </w:r>
      <w:proofErr w:type="gramEnd"/>
      <w:r>
        <w:t xml:space="preserve">), </w:t>
      </w:r>
      <w:proofErr w:type="spellStart"/>
      <w:r>
        <w:t>deleteLastEntry</w:t>
      </w:r>
      <w:proofErr w:type="spellEnd"/>
      <w:r>
        <w:t xml:space="preserve">() oder </w:t>
      </w:r>
      <w:proofErr w:type="spellStart"/>
      <w:r>
        <w:t>deleteEquation</w:t>
      </w:r>
      <w:proofErr w:type="spellEnd"/>
      <w:r>
        <w:t>() implementiert.</w:t>
      </w:r>
      <w:r w:rsidR="00E01DD5">
        <w:t xml:space="preserve"> Sobald die Zeichenkette korrekt erstellt werden konnte, wurde die Zerlegung der Zeichenkette in die Rechenoperationen implementiert. Hierfür wurde die Funktion </w:t>
      </w:r>
      <w:proofErr w:type="spellStart"/>
      <w:proofErr w:type="gramStart"/>
      <w:r w:rsidR="00E01DD5">
        <w:t>buildDoubleNumbers</w:t>
      </w:r>
      <w:proofErr w:type="spellEnd"/>
      <w:r w:rsidR="00E01DD5">
        <w:t>(</w:t>
      </w:r>
      <w:proofErr w:type="gramEnd"/>
      <w:r w:rsidR="00E01DD5">
        <w:t xml:space="preserve">) geschrieben, welche den String in seine einzelnen Zahlen splittet. Danach wurde die Berechnung mit </w:t>
      </w:r>
      <w:proofErr w:type="spellStart"/>
      <w:proofErr w:type="gramStart"/>
      <w:r w:rsidR="00E01DD5">
        <w:t>calculateEquation</w:t>
      </w:r>
      <w:proofErr w:type="spellEnd"/>
      <w:r w:rsidR="00E01DD5">
        <w:t>(</w:t>
      </w:r>
      <w:proofErr w:type="gramEnd"/>
      <w:r w:rsidR="00E01DD5">
        <w:t>) implementiert. Einen Auszug des Codes liegt im Anhang unter Geschäftslogik ab.</w:t>
      </w:r>
    </w:p>
    <w:p w:rsidR="00C31084" w:rsidRDefault="00C31084" w:rsidP="00C31084">
      <w:pPr>
        <w:pStyle w:val="berschrift2"/>
      </w:pPr>
      <w:bookmarkStart w:id="35" w:name="_Toc98330172"/>
      <w:r>
        <w:t>Implementierung der Benutzeroberfläche</w:t>
      </w:r>
      <w:bookmarkEnd w:id="35"/>
    </w:p>
    <w:p w:rsidR="00C31084" w:rsidRDefault="00F569A0" w:rsidP="00C31084">
      <w:r>
        <w:t xml:space="preserve">Wie bereits in der </w:t>
      </w:r>
      <w:proofErr w:type="spellStart"/>
      <w:r>
        <w:t>Entwurfphase</w:t>
      </w:r>
      <w:proofErr w:type="spellEnd"/>
      <w:r>
        <w:t xml:space="preserve"> beschrieben, wurde bereits das </w:t>
      </w:r>
      <w:proofErr w:type="spellStart"/>
      <w:r>
        <w:t>Mockup</w:t>
      </w:r>
      <w:proofErr w:type="spellEnd"/>
      <w:r>
        <w:t xml:space="preserve"> mittels </w:t>
      </w:r>
      <w:proofErr w:type="spellStart"/>
      <w:r>
        <w:t>WindowBuilder</w:t>
      </w:r>
      <w:proofErr w:type="spellEnd"/>
      <w:r>
        <w:t xml:space="preserve"> erstellt, welches bereits Code für eine Java Swing-Oberfläche generiert. Dieser Code wurde zur Grundlage der Benutzeroberfläche in der </w:t>
      </w:r>
      <w:proofErr w:type="spellStart"/>
      <w:r>
        <w:t>UserInterface</w:t>
      </w:r>
      <w:proofErr w:type="spellEnd"/>
      <w:r>
        <w:t xml:space="preserve">-Klasse genommen. Das Design konnte so übernommen werden. </w:t>
      </w:r>
    </w:p>
    <w:p w:rsidR="004A60B3" w:rsidRDefault="00F569A0">
      <w:pPr>
        <w:rPr>
          <w:rFonts w:asciiTheme="majorHAnsi" w:eastAsiaTheme="majorEastAsia" w:hAnsiTheme="majorHAnsi" w:cstheme="majorBidi"/>
          <w:color w:val="2E74B5" w:themeColor="accent1" w:themeShade="BF"/>
          <w:sz w:val="32"/>
          <w:szCs w:val="32"/>
        </w:rPr>
      </w:pPr>
      <w:r>
        <w:t xml:space="preserve">Als nächstes wurde der Code neu strukturiert und die Funktionalität der Buttons mittels </w:t>
      </w:r>
      <w:proofErr w:type="spellStart"/>
      <w:r>
        <w:t>ActionListeners</w:t>
      </w:r>
      <w:proofErr w:type="spellEnd"/>
      <w:r>
        <w:t xml:space="preserve"> hergestellt.</w:t>
      </w:r>
      <w:r w:rsidR="00C71A04">
        <w:t xml:space="preserve"> So kann die Klasse mit dem Controller kommunizieren und ermöglicht Eingaben durch den User. Wie typisch für das MVC-Pattern werden die Button-Events nicht direkt in der View verarbeitet, sondern zunächst an das Model weitergereicht. </w:t>
      </w:r>
    </w:p>
    <w:p w:rsidR="00C31084" w:rsidRDefault="00C31084" w:rsidP="00C31084">
      <w:pPr>
        <w:pStyle w:val="berschrift1"/>
      </w:pPr>
      <w:bookmarkStart w:id="36" w:name="_Toc98330173"/>
      <w:r>
        <w:t>Abnahmephase</w:t>
      </w:r>
      <w:bookmarkEnd w:id="36"/>
    </w:p>
    <w:p w:rsidR="004D7CA4" w:rsidRDefault="004D7CA4" w:rsidP="00C31084">
      <w:r>
        <w:t>Zum Testen der Software wurden mit JUnit5 Black-Box-Tests geschrieben. Die Tests setzten sich aus den Bereichen „</w:t>
      </w:r>
      <w:proofErr w:type="spellStart"/>
      <w:r>
        <w:t>Calculations</w:t>
      </w:r>
      <w:proofErr w:type="spellEnd"/>
      <w:r>
        <w:t>“ und „Input Tests“ zusammen. Im ersten Bereich wurden Testberechnungen durchgeführt. Im zweiten Bereich wurde die Eingabe der Zeichenkette auf seine Funktionalität geprüft.</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Pr>
          <w:rFonts w:ascii="Consolas" w:hAnsi="Consolas" w:cs="Consolas"/>
          <w:color w:val="000000"/>
          <w:szCs w:val="20"/>
          <w:lang w:val="en-US"/>
        </w:rPr>
        <w:t>Calculations</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sidRPr="00D918EC">
        <w:rPr>
          <w:rFonts w:ascii="Consolas" w:hAnsi="Consolas" w:cs="Consolas"/>
          <w:color w:val="000000"/>
          <w:szCs w:val="20"/>
          <w:lang w:val="en-US"/>
        </w:rPr>
        <w:t xml:space="preserve">--- </w:t>
      </w:r>
      <w:proofErr w:type="gramStart"/>
      <w:r w:rsidRPr="00D918EC">
        <w:rPr>
          <w:rFonts w:ascii="Consolas" w:hAnsi="Consolas" w:cs="Consolas"/>
          <w:color w:val="000000"/>
          <w:szCs w:val="20"/>
          <w:lang w:val="en-US"/>
        </w:rPr>
        <w:t>simple</w:t>
      </w:r>
      <w:proofErr w:type="gramEnd"/>
      <w:r w:rsidRPr="00D918EC">
        <w:rPr>
          <w:rFonts w:ascii="Consolas" w:hAnsi="Consolas" w:cs="Consolas"/>
          <w:color w:val="000000"/>
          <w:szCs w:val="20"/>
          <w:lang w:val="en-US"/>
        </w:rPr>
        <w:t xml:space="preserve"> addition</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sidRPr="00D918EC">
        <w:rPr>
          <w:rFonts w:ascii="Consolas" w:hAnsi="Consolas" w:cs="Consolas"/>
          <w:color w:val="000000"/>
          <w:szCs w:val="20"/>
          <w:lang w:val="en-US"/>
        </w:rPr>
        <w:t xml:space="preserve">--- </w:t>
      </w:r>
      <w:proofErr w:type="gramStart"/>
      <w:r w:rsidRPr="00D918EC">
        <w:rPr>
          <w:rFonts w:ascii="Consolas" w:hAnsi="Consolas" w:cs="Consolas"/>
          <w:color w:val="000000"/>
          <w:szCs w:val="20"/>
          <w:lang w:val="en-US"/>
        </w:rPr>
        <w:t>simple</w:t>
      </w:r>
      <w:proofErr w:type="gramEnd"/>
      <w:r w:rsidRPr="00D918EC">
        <w:rPr>
          <w:rFonts w:ascii="Consolas" w:hAnsi="Consolas" w:cs="Consolas"/>
          <w:color w:val="000000"/>
          <w:szCs w:val="20"/>
          <w:lang w:val="en-US"/>
        </w:rPr>
        <w:t xml:space="preserve"> subtraction</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sidRPr="00D918EC">
        <w:rPr>
          <w:rFonts w:ascii="Consolas" w:hAnsi="Consolas" w:cs="Consolas"/>
          <w:color w:val="000000"/>
          <w:szCs w:val="20"/>
          <w:lang w:val="en-US"/>
        </w:rPr>
        <w:t xml:space="preserve">--- </w:t>
      </w:r>
      <w:proofErr w:type="gramStart"/>
      <w:r w:rsidRPr="00D918EC">
        <w:rPr>
          <w:rFonts w:ascii="Consolas" w:hAnsi="Consolas" w:cs="Consolas"/>
          <w:color w:val="000000"/>
          <w:szCs w:val="20"/>
          <w:lang w:val="en-US"/>
        </w:rPr>
        <w:t>simple</w:t>
      </w:r>
      <w:proofErr w:type="gramEnd"/>
      <w:r w:rsidRPr="00D918EC">
        <w:rPr>
          <w:rFonts w:ascii="Consolas" w:hAnsi="Consolas" w:cs="Consolas"/>
          <w:color w:val="000000"/>
          <w:szCs w:val="20"/>
          <w:lang w:val="en-US"/>
        </w:rPr>
        <w:t xml:space="preserve"> multiplication</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sidRPr="00D918EC">
        <w:rPr>
          <w:rFonts w:ascii="Consolas" w:hAnsi="Consolas" w:cs="Consolas"/>
          <w:color w:val="000000"/>
          <w:szCs w:val="20"/>
          <w:lang w:val="en-US"/>
        </w:rPr>
        <w:t xml:space="preserve">--- </w:t>
      </w:r>
      <w:proofErr w:type="gramStart"/>
      <w:r w:rsidRPr="00D918EC">
        <w:rPr>
          <w:rFonts w:ascii="Consolas" w:hAnsi="Consolas" w:cs="Consolas"/>
          <w:color w:val="000000"/>
          <w:szCs w:val="20"/>
          <w:lang w:val="en-US"/>
        </w:rPr>
        <w:t>simple</w:t>
      </w:r>
      <w:proofErr w:type="gramEnd"/>
      <w:r w:rsidRPr="00D918EC">
        <w:rPr>
          <w:rFonts w:ascii="Consolas" w:hAnsi="Consolas" w:cs="Consolas"/>
          <w:color w:val="000000"/>
          <w:szCs w:val="20"/>
          <w:lang w:val="en-US"/>
        </w:rPr>
        <w:t xml:space="preserve"> division</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sidRPr="00D918EC">
        <w:rPr>
          <w:rFonts w:ascii="Consolas" w:hAnsi="Consolas" w:cs="Consolas"/>
          <w:color w:val="000000"/>
          <w:szCs w:val="20"/>
          <w:lang w:val="en-US"/>
        </w:rPr>
        <w:t>--- mixed operators</w:t>
      </w:r>
    </w:p>
    <w:p w:rsidR="004D7CA4" w:rsidRDefault="004D7CA4" w:rsidP="004D7CA4">
      <w:pPr>
        <w:autoSpaceDE w:val="0"/>
        <w:autoSpaceDN w:val="0"/>
        <w:adjustRightInd w:val="0"/>
        <w:spacing w:after="0" w:line="240" w:lineRule="auto"/>
        <w:rPr>
          <w:rFonts w:ascii="Consolas" w:hAnsi="Consolas" w:cs="Consolas"/>
          <w:color w:val="000000"/>
          <w:szCs w:val="20"/>
          <w:lang w:val="en-US"/>
        </w:rPr>
      </w:pPr>
      <w:r w:rsidRPr="00D918EC">
        <w:rPr>
          <w:rFonts w:ascii="Consolas" w:hAnsi="Consolas" w:cs="Consolas"/>
          <w:color w:val="000000"/>
          <w:szCs w:val="20"/>
          <w:lang w:val="en-US"/>
        </w:rPr>
        <w:t>I</w:t>
      </w:r>
      <w:r>
        <w:rPr>
          <w:rFonts w:ascii="Consolas" w:hAnsi="Consolas" w:cs="Consolas"/>
          <w:color w:val="000000"/>
          <w:szCs w:val="20"/>
          <w:lang w:val="en-US"/>
        </w:rPr>
        <w:t>nput Tests</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sidRPr="00D918EC">
        <w:rPr>
          <w:rFonts w:ascii="Consolas" w:hAnsi="Consolas" w:cs="Consolas"/>
          <w:color w:val="000000"/>
          <w:szCs w:val="20"/>
          <w:lang w:val="en-US"/>
        </w:rPr>
        <w:t xml:space="preserve">--- </w:t>
      </w:r>
      <w:proofErr w:type="gramStart"/>
      <w:r w:rsidRPr="00D918EC">
        <w:rPr>
          <w:rFonts w:ascii="Consolas" w:hAnsi="Consolas" w:cs="Consolas"/>
          <w:color w:val="000000"/>
          <w:szCs w:val="20"/>
          <w:lang w:val="en-US"/>
        </w:rPr>
        <w:t>simple</w:t>
      </w:r>
      <w:proofErr w:type="gramEnd"/>
      <w:r w:rsidRPr="00D918EC">
        <w:rPr>
          <w:rFonts w:ascii="Consolas" w:hAnsi="Consolas" w:cs="Consolas"/>
          <w:color w:val="000000"/>
          <w:szCs w:val="20"/>
          <w:lang w:val="en-US"/>
        </w:rPr>
        <w:t xml:space="preserve"> input-</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sidRPr="00D918EC">
        <w:rPr>
          <w:rFonts w:ascii="Consolas" w:hAnsi="Consolas" w:cs="Consolas"/>
          <w:color w:val="000000"/>
          <w:szCs w:val="20"/>
          <w:lang w:val="en-US"/>
        </w:rPr>
        <w:t>--- delete equation and get command</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sidRPr="00D918EC">
        <w:rPr>
          <w:rFonts w:ascii="Consolas" w:hAnsi="Consolas" w:cs="Consolas"/>
          <w:color w:val="000000"/>
          <w:szCs w:val="20"/>
          <w:lang w:val="en-US"/>
        </w:rPr>
        <w:t>--- do not allow two symbols in row</w:t>
      </w:r>
    </w:p>
    <w:p w:rsidR="004D7CA4" w:rsidRPr="00D918EC" w:rsidRDefault="004D7CA4" w:rsidP="004D7CA4">
      <w:pPr>
        <w:autoSpaceDE w:val="0"/>
        <w:autoSpaceDN w:val="0"/>
        <w:adjustRightInd w:val="0"/>
        <w:spacing w:after="0" w:line="240" w:lineRule="auto"/>
        <w:rPr>
          <w:rFonts w:ascii="Consolas" w:hAnsi="Consolas" w:cs="Consolas"/>
          <w:szCs w:val="20"/>
          <w:lang w:val="en-US"/>
        </w:rPr>
      </w:pPr>
      <w:r w:rsidRPr="00D918EC">
        <w:rPr>
          <w:rFonts w:ascii="Consolas" w:hAnsi="Consolas" w:cs="Consolas"/>
          <w:color w:val="000000"/>
          <w:szCs w:val="20"/>
          <w:lang w:val="en-US"/>
        </w:rPr>
        <w:t>--- remove last char from equation</w:t>
      </w:r>
    </w:p>
    <w:p w:rsidR="004D7CA4" w:rsidRPr="00D918EC" w:rsidRDefault="004D7CA4" w:rsidP="004D7CA4">
      <w:pPr>
        <w:rPr>
          <w:lang w:val="en-US"/>
        </w:rPr>
      </w:pPr>
      <w:r w:rsidRPr="00D918EC">
        <w:rPr>
          <w:rFonts w:ascii="Consolas" w:hAnsi="Consolas" w:cs="Consolas"/>
          <w:color w:val="000000"/>
          <w:szCs w:val="20"/>
          <w:lang w:val="en-US"/>
        </w:rPr>
        <w:t xml:space="preserve">--- do not allow symbol at the end when calculation </w:t>
      </w:r>
      <w:proofErr w:type="gramStart"/>
      <w:r w:rsidRPr="00D918EC">
        <w:rPr>
          <w:rFonts w:ascii="Consolas" w:hAnsi="Consolas" w:cs="Consolas"/>
          <w:color w:val="000000"/>
          <w:szCs w:val="20"/>
          <w:lang w:val="en-US"/>
        </w:rPr>
        <w:t>is started</w:t>
      </w:r>
      <w:proofErr w:type="gramEnd"/>
    </w:p>
    <w:p w:rsidR="004D7CA4" w:rsidRDefault="004D7CA4" w:rsidP="00C31084">
      <w:r>
        <w:lastRenderedPageBreak/>
        <w:t>In beiden Bereichen konnte die Software die Tests bestehen.</w:t>
      </w:r>
      <w:r w:rsidR="00403ADD">
        <w:t xml:space="preserve"> Für einen Auszug der geschriebenen </w:t>
      </w:r>
      <w:proofErr w:type="spellStart"/>
      <w:r w:rsidR="00403ADD">
        <w:t>JUnit</w:t>
      </w:r>
      <w:proofErr w:type="spellEnd"/>
      <w:r w:rsidR="00403ADD">
        <w:t>-Tests reicht ein Blick in den Anhang unter Black Box Tests.</w:t>
      </w:r>
    </w:p>
    <w:p w:rsidR="00403ADD" w:rsidRDefault="00403ADD" w:rsidP="00C31084">
      <w:r w:rsidRPr="00403ADD">
        <w:rPr>
          <w:noProof/>
          <w:lang w:eastAsia="de-DE"/>
        </w:rPr>
        <w:drawing>
          <wp:inline distT="0" distB="0" distL="0" distR="0" wp14:anchorId="22F1F8F9" wp14:editId="5B99B6A7">
            <wp:extent cx="4439270" cy="1152686"/>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270" cy="1152686"/>
                    </a:xfrm>
                    <a:prstGeom prst="rect">
                      <a:avLst/>
                    </a:prstGeom>
                  </pic:spPr>
                </pic:pic>
              </a:graphicData>
            </a:graphic>
          </wp:inline>
        </w:drawing>
      </w:r>
    </w:p>
    <w:p w:rsidR="004A60B3" w:rsidRDefault="004D7CA4">
      <w:pPr>
        <w:rPr>
          <w:rFonts w:asciiTheme="majorHAnsi" w:eastAsiaTheme="majorEastAsia" w:hAnsiTheme="majorHAnsi" w:cstheme="majorBidi"/>
          <w:color w:val="2E74B5" w:themeColor="accent1" w:themeShade="BF"/>
          <w:sz w:val="32"/>
          <w:szCs w:val="32"/>
        </w:rPr>
      </w:pPr>
      <w:r>
        <w:t>Eine offizielle Abnahme der Software hat nicht stattgefunden.</w:t>
      </w:r>
    </w:p>
    <w:p w:rsidR="00C31084" w:rsidRDefault="00C31084" w:rsidP="00C31084">
      <w:pPr>
        <w:pStyle w:val="berschrift1"/>
      </w:pPr>
      <w:bookmarkStart w:id="37" w:name="_Toc98330174"/>
      <w:r>
        <w:t>Einführungsphase</w:t>
      </w:r>
      <w:bookmarkEnd w:id="37"/>
    </w:p>
    <w:p w:rsidR="004A60B3" w:rsidRDefault="00EC3CCF">
      <w:pPr>
        <w:rPr>
          <w:rFonts w:asciiTheme="majorHAnsi" w:eastAsiaTheme="majorEastAsia" w:hAnsiTheme="majorHAnsi" w:cstheme="majorBidi"/>
          <w:color w:val="2E74B5" w:themeColor="accent1" w:themeShade="BF"/>
          <w:sz w:val="32"/>
          <w:szCs w:val="32"/>
        </w:rPr>
      </w:pPr>
      <w:r>
        <w:t>Die Einführung des Programmes verlief reibungslos.</w:t>
      </w:r>
      <w:r w:rsidR="004072BB">
        <w:t xml:space="preserve"> Mehr ist zu diesem Punkt hier nicht zu sagen.</w:t>
      </w:r>
    </w:p>
    <w:p w:rsidR="00C31084" w:rsidRDefault="00C31084" w:rsidP="00C31084">
      <w:pPr>
        <w:pStyle w:val="berschrift1"/>
      </w:pPr>
      <w:bookmarkStart w:id="38" w:name="_Toc98330175"/>
      <w:r>
        <w:t>Dokumentation</w:t>
      </w:r>
      <w:bookmarkEnd w:id="38"/>
    </w:p>
    <w:p w:rsidR="00C31084" w:rsidRDefault="00CD651F" w:rsidP="00C31084">
      <w:r>
        <w:t>NICHT MEHR GESCHAFFT!</w:t>
      </w:r>
    </w:p>
    <w:p w:rsidR="004A60B3" w:rsidRDefault="004A60B3">
      <w:pPr>
        <w:rPr>
          <w:rFonts w:asciiTheme="majorHAnsi" w:eastAsiaTheme="majorEastAsia" w:hAnsiTheme="majorHAnsi" w:cstheme="majorBidi"/>
          <w:color w:val="2E74B5" w:themeColor="accent1" w:themeShade="BF"/>
          <w:sz w:val="32"/>
          <w:szCs w:val="32"/>
        </w:rPr>
      </w:pPr>
    </w:p>
    <w:p w:rsidR="00C31084" w:rsidRDefault="00C31084" w:rsidP="00C31084">
      <w:pPr>
        <w:pStyle w:val="berschrift1"/>
      </w:pPr>
      <w:bookmarkStart w:id="39" w:name="_Toc98330176"/>
      <w:r>
        <w:t>Fazit</w:t>
      </w:r>
      <w:bookmarkEnd w:id="39"/>
    </w:p>
    <w:p w:rsidR="008F712F" w:rsidRDefault="008F712F" w:rsidP="008F712F">
      <w:pPr>
        <w:pStyle w:val="berschrift2"/>
      </w:pPr>
      <w:bookmarkStart w:id="40" w:name="_Toc98330177"/>
      <w:r>
        <w:t>Soll-/Ist-Vergleich</w:t>
      </w:r>
      <w:bookmarkEnd w:id="40"/>
    </w:p>
    <w:p w:rsidR="006759E0" w:rsidRDefault="00EE5369" w:rsidP="008F712F">
      <w:pPr>
        <w:rPr>
          <w:rFonts w:asciiTheme="minorHAnsi" w:hAnsiTheme="minorHAnsi"/>
          <w:sz w:val="22"/>
        </w:rPr>
      </w:pPr>
      <w:r>
        <w:t>Die folgende Tabelle zeigt anschaulich, dass die Zeitplanung des Projektes Großteils eingehalten werden konnte. Lediglich eine Umverteilung von einem halben Arbeitstag konnte von der Implementierung auf die Dokumentation geschoben werden.</w:t>
      </w:r>
      <w:r>
        <w:fldChar w:fldCharType="begin"/>
      </w:r>
      <w:r>
        <w:instrText xml:space="preserve"> LINK </w:instrText>
      </w:r>
      <w:r w:rsidR="006759E0">
        <w:instrText xml:space="preserve">Excel.Sheet.12 C:\\Users\\CC-Student\\Desktop\\Comcave\\Projekt\\Testprojekt\\Tabellen_Taschenrechner.xlsx Planungsabgleich!Z1S1:Z8S4 </w:instrText>
      </w:r>
      <w:r>
        <w:instrText xml:space="preserve">\a \f 4 \h </w:instrText>
      </w:r>
      <w:r w:rsidR="006759E0">
        <w:fldChar w:fldCharType="separate"/>
      </w:r>
    </w:p>
    <w:tbl>
      <w:tblPr>
        <w:tblW w:w="5420" w:type="dxa"/>
        <w:tblCellMar>
          <w:left w:w="70" w:type="dxa"/>
          <w:right w:w="70" w:type="dxa"/>
        </w:tblCellMar>
        <w:tblLook w:val="04A0" w:firstRow="1" w:lastRow="0" w:firstColumn="1" w:lastColumn="0" w:noHBand="0" w:noVBand="1"/>
      </w:tblPr>
      <w:tblGrid>
        <w:gridCol w:w="1882"/>
        <w:gridCol w:w="914"/>
        <w:gridCol w:w="1243"/>
        <w:gridCol w:w="1381"/>
        <w:tblGridChange w:id="41">
          <w:tblGrid>
            <w:gridCol w:w="1882"/>
            <w:gridCol w:w="914"/>
            <w:gridCol w:w="1243"/>
            <w:gridCol w:w="1381"/>
          </w:tblGrid>
        </w:tblGridChange>
      </w:tblGrid>
      <w:tr w:rsidR="006759E0" w:rsidRPr="006759E0" w:rsidTr="006759E0">
        <w:trPr>
          <w:divId w:val="398945222"/>
          <w:trHeight w:val="300"/>
        </w:trPr>
        <w:tc>
          <w:tcPr>
            <w:tcW w:w="5420" w:type="dxa"/>
            <w:gridSpan w:val="4"/>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759E0" w:rsidRPr="006759E0" w:rsidRDefault="006759E0" w:rsidP="006759E0">
            <w:pPr>
              <w:jc w:val="center"/>
              <w:rPr>
                <w:rFonts w:ascii="Calibri" w:eastAsia="Times New Roman" w:hAnsi="Calibri" w:cs="Calibri"/>
                <w:b/>
                <w:bCs/>
                <w:color w:val="FFFFFF"/>
                <w:sz w:val="22"/>
                <w:lang w:eastAsia="de-DE"/>
              </w:rPr>
            </w:pPr>
            <w:r w:rsidRPr="006759E0">
              <w:rPr>
                <w:rFonts w:ascii="Calibri" w:eastAsia="Times New Roman" w:hAnsi="Calibri" w:cs="Calibri"/>
                <w:b/>
                <w:bCs/>
                <w:color w:val="FFFFFF"/>
                <w:sz w:val="22"/>
                <w:lang w:eastAsia="de-DE"/>
              </w:rPr>
              <w:t>Zeitplanungsabgleich</w:t>
            </w:r>
          </w:p>
        </w:tc>
      </w:tr>
      <w:tr w:rsidR="006759E0" w:rsidRPr="006759E0" w:rsidTr="006759E0">
        <w:trPr>
          <w:divId w:val="398945222"/>
          <w:trHeight w:val="300"/>
        </w:trPr>
        <w:tc>
          <w:tcPr>
            <w:tcW w:w="1882" w:type="dxa"/>
            <w:tcBorders>
              <w:top w:val="nil"/>
              <w:left w:val="single" w:sz="4" w:space="0" w:color="auto"/>
              <w:bottom w:val="single" w:sz="4" w:space="0" w:color="auto"/>
              <w:right w:val="single" w:sz="4" w:space="0" w:color="auto"/>
            </w:tcBorders>
            <w:shd w:val="clear" w:color="000000" w:fill="808080"/>
            <w:noWrap/>
            <w:vAlign w:val="bottom"/>
            <w:hideMark/>
          </w:tcPr>
          <w:p w:rsidR="006759E0" w:rsidRPr="006759E0" w:rsidRDefault="006759E0" w:rsidP="006759E0">
            <w:pPr>
              <w:spacing w:after="0" w:line="240" w:lineRule="auto"/>
              <w:rPr>
                <w:rFonts w:ascii="Calibri" w:eastAsia="Times New Roman" w:hAnsi="Calibri" w:cs="Calibri"/>
                <w:b/>
                <w:bCs/>
                <w:color w:val="F2F2F2"/>
                <w:sz w:val="22"/>
                <w:lang w:eastAsia="de-DE"/>
              </w:rPr>
            </w:pPr>
            <w:r w:rsidRPr="006759E0">
              <w:rPr>
                <w:rFonts w:ascii="Calibri" w:eastAsia="Times New Roman" w:hAnsi="Calibri" w:cs="Calibri"/>
                <w:b/>
                <w:bCs/>
                <w:color w:val="F2F2F2"/>
                <w:sz w:val="22"/>
                <w:lang w:eastAsia="de-DE"/>
              </w:rPr>
              <w:t>Phase</w:t>
            </w:r>
          </w:p>
        </w:tc>
        <w:tc>
          <w:tcPr>
            <w:tcW w:w="914" w:type="dxa"/>
            <w:tcBorders>
              <w:top w:val="nil"/>
              <w:left w:val="nil"/>
              <w:bottom w:val="single" w:sz="4" w:space="0" w:color="auto"/>
              <w:right w:val="single" w:sz="4" w:space="0" w:color="auto"/>
            </w:tcBorders>
            <w:shd w:val="clear" w:color="000000" w:fill="808080"/>
            <w:noWrap/>
            <w:vAlign w:val="bottom"/>
            <w:hideMark/>
          </w:tcPr>
          <w:p w:rsidR="006759E0" w:rsidRPr="006759E0" w:rsidRDefault="006759E0" w:rsidP="006759E0">
            <w:pPr>
              <w:spacing w:after="0" w:line="240" w:lineRule="auto"/>
              <w:rPr>
                <w:rFonts w:ascii="Calibri" w:eastAsia="Times New Roman" w:hAnsi="Calibri" w:cs="Calibri"/>
                <w:b/>
                <w:bCs/>
                <w:color w:val="F2F2F2"/>
                <w:sz w:val="22"/>
                <w:lang w:eastAsia="de-DE"/>
              </w:rPr>
            </w:pPr>
            <w:r w:rsidRPr="006759E0">
              <w:rPr>
                <w:rFonts w:ascii="Calibri" w:eastAsia="Times New Roman" w:hAnsi="Calibri" w:cs="Calibri"/>
                <w:b/>
                <w:bCs/>
                <w:color w:val="F2F2F2"/>
                <w:sz w:val="22"/>
                <w:lang w:eastAsia="de-DE"/>
              </w:rPr>
              <w:t>Planung</w:t>
            </w:r>
          </w:p>
        </w:tc>
        <w:tc>
          <w:tcPr>
            <w:tcW w:w="1243" w:type="dxa"/>
            <w:tcBorders>
              <w:top w:val="nil"/>
              <w:left w:val="nil"/>
              <w:bottom w:val="single" w:sz="4" w:space="0" w:color="auto"/>
              <w:right w:val="single" w:sz="4" w:space="0" w:color="auto"/>
            </w:tcBorders>
            <w:shd w:val="clear" w:color="000000" w:fill="808080"/>
            <w:noWrap/>
            <w:vAlign w:val="bottom"/>
            <w:hideMark/>
          </w:tcPr>
          <w:p w:rsidR="006759E0" w:rsidRPr="006759E0" w:rsidRDefault="006759E0" w:rsidP="006759E0">
            <w:pPr>
              <w:spacing w:after="0" w:line="240" w:lineRule="auto"/>
              <w:rPr>
                <w:rFonts w:ascii="Calibri" w:eastAsia="Times New Roman" w:hAnsi="Calibri" w:cs="Calibri"/>
                <w:b/>
                <w:bCs/>
                <w:color w:val="F2F2F2"/>
                <w:sz w:val="22"/>
                <w:lang w:eastAsia="de-DE"/>
              </w:rPr>
            </w:pPr>
            <w:r w:rsidRPr="006759E0">
              <w:rPr>
                <w:rFonts w:ascii="Calibri" w:eastAsia="Times New Roman" w:hAnsi="Calibri" w:cs="Calibri"/>
                <w:b/>
                <w:bCs/>
                <w:color w:val="F2F2F2"/>
                <w:sz w:val="22"/>
                <w:lang w:eastAsia="de-DE"/>
              </w:rPr>
              <w:t>Realisation</w:t>
            </w:r>
          </w:p>
        </w:tc>
        <w:tc>
          <w:tcPr>
            <w:tcW w:w="1381" w:type="dxa"/>
            <w:tcBorders>
              <w:top w:val="nil"/>
              <w:left w:val="nil"/>
              <w:bottom w:val="single" w:sz="4" w:space="0" w:color="auto"/>
              <w:right w:val="single" w:sz="4" w:space="0" w:color="auto"/>
            </w:tcBorders>
            <w:shd w:val="clear" w:color="000000" w:fill="808080"/>
            <w:noWrap/>
            <w:vAlign w:val="bottom"/>
            <w:hideMark/>
          </w:tcPr>
          <w:p w:rsidR="006759E0" w:rsidRPr="006759E0" w:rsidRDefault="006759E0" w:rsidP="006759E0">
            <w:pPr>
              <w:spacing w:after="0" w:line="240" w:lineRule="auto"/>
              <w:rPr>
                <w:rFonts w:ascii="Calibri" w:eastAsia="Times New Roman" w:hAnsi="Calibri" w:cs="Calibri"/>
                <w:b/>
                <w:bCs/>
                <w:color w:val="F2F2F2"/>
                <w:sz w:val="22"/>
                <w:lang w:eastAsia="de-DE"/>
              </w:rPr>
            </w:pPr>
            <w:r w:rsidRPr="006759E0">
              <w:rPr>
                <w:rFonts w:ascii="Calibri" w:eastAsia="Times New Roman" w:hAnsi="Calibri" w:cs="Calibri"/>
                <w:b/>
                <w:bCs/>
                <w:color w:val="F2F2F2"/>
                <w:sz w:val="22"/>
                <w:lang w:eastAsia="de-DE"/>
              </w:rPr>
              <w:t>Abweichung</w:t>
            </w:r>
          </w:p>
        </w:tc>
      </w:tr>
      <w:tr w:rsidR="006759E0" w:rsidRPr="006759E0" w:rsidTr="006759E0">
        <w:trPr>
          <w:divId w:val="398945222"/>
          <w:trHeight w:val="300"/>
        </w:trPr>
        <w:tc>
          <w:tcPr>
            <w:tcW w:w="1882" w:type="dxa"/>
            <w:tcBorders>
              <w:top w:val="nil"/>
              <w:left w:val="single" w:sz="4" w:space="0" w:color="auto"/>
              <w:bottom w:val="single" w:sz="4" w:space="0" w:color="auto"/>
              <w:right w:val="single" w:sz="4" w:space="0" w:color="auto"/>
            </w:tcBorders>
            <w:shd w:val="clear" w:color="000000" w:fill="BFBFBF"/>
            <w:noWrap/>
            <w:vAlign w:val="bottom"/>
            <w:hideMark/>
          </w:tcPr>
          <w:p w:rsidR="006759E0" w:rsidRPr="006759E0" w:rsidRDefault="006759E0" w:rsidP="006759E0">
            <w:pPr>
              <w:spacing w:after="0" w:line="240" w:lineRule="auto"/>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Analyse</w:t>
            </w:r>
          </w:p>
        </w:tc>
        <w:tc>
          <w:tcPr>
            <w:tcW w:w="914" w:type="dxa"/>
            <w:tcBorders>
              <w:top w:val="nil"/>
              <w:left w:val="nil"/>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7</w:t>
            </w:r>
          </w:p>
        </w:tc>
        <w:tc>
          <w:tcPr>
            <w:tcW w:w="1243" w:type="dxa"/>
            <w:tcBorders>
              <w:top w:val="nil"/>
              <w:left w:val="nil"/>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7</w:t>
            </w:r>
          </w:p>
        </w:tc>
        <w:tc>
          <w:tcPr>
            <w:tcW w:w="1381" w:type="dxa"/>
            <w:tcBorders>
              <w:top w:val="nil"/>
              <w:left w:val="nil"/>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0</w:t>
            </w:r>
          </w:p>
        </w:tc>
      </w:tr>
      <w:tr w:rsidR="006759E0" w:rsidRPr="006759E0" w:rsidTr="006759E0">
        <w:trPr>
          <w:divId w:val="398945222"/>
          <w:trHeight w:val="300"/>
        </w:trPr>
        <w:tc>
          <w:tcPr>
            <w:tcW w:w="1882" w:type="dxa"/>
            <w:tcBorders>
              <w:top w:val="nil"/>
              <w:left w:val="single" w:sz="4" w:space="0" w:color="auto"/>
              <w:bottom w:val="single" w:sz="4" w:space="0" w:color="auto"/>
              <w:right w:val="single" w:sz="4" w:space="0" w:color="auto"/>
            </w:tcBorders>
            <w:shd w:val="clear" w:color="000000" w:fill="BFBFBF"/>
            <w:noWrap/>
            <w:vAlign w:val="bottom"/>
            <w:hideMark/>
          </w:tcPr>
          <w:p w:rsidR="006759E0" w:rsidRPr="006759E0" w:rsidRDefault="006759E0" w:rsidP="006759E0">
            <w:pPr>
              <w:spacing w:after="0" w:line="240" w:lineRule="auto"/>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Entwurf</w:t>
            </w:r>
          </w:p>
        </w:tc>
        <w:tc>
          <w:tcPr>
            <w:tcW w:w="914" w:type="dxa"/>
            <w:tcBorders>
              <w:top w:val="nil"/>
              <w:left w:val="nil"/>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7</w:t>
            </w:r>
          </w:p>
        </w:tc>
        <w:tc>
          <w:tcPr>
            <w:tcW w:w="1243" w:type="dxa"/>
            <w:tcBorders>
              <w:top w:val="nil"/>
              <w:left w:val="nil"/>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7</w:t>
            </w:r>
          </w:p>
        </w:tc>
        <w:tc>
          <w:tcPr>
            <w:tcW w:w="1381" w:type="dxa"/>
            <w:tcBorders>
              <w:top w:val="nil"/>
              <w:left w:val="nil"/>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0</w:t>
            </w:r>
          </w:p>
        </w:tc>
      </w:tr>
      <w:tr w:rsidR="006759E0" w:rsidRPr="006759E0" w:rsidTr="006759E0">
        <w:trPr>
          <w:divId w:val="398945222"/>
          <w:trHeight w:val="300"/>
        </w:trPr>
        <w:tc>
          <w:tcPr>
            <w:tcW w:w="1882" w:type="dxa"/>
            <w:tcBorders>
              <w:top w:val="nil"/>
              <w:left w:val="single" w:sz="4" w:space="0" w:color="auto"/>
              <w:bottom w:val="single" w:sz="4" w:space="0" w:color="auto"/>
              <w:right w:val="single" w:sz="4" w:space="0" w:color="auto"/>
            </w:tcBorders>
            <w:shd w:val="clear" w:color="000000" w:fill="BFBFBF"/>
            <w:noWrap/>
            <w:vAlign w:val="bottom"/>
            <w:hideMark/>
          </w:tcPr>
          <w:p w:rsidR="006759E0" w:rsidRPr="006759E0" w:rsidRDefault="006759E0" w:rsidP="006759E0">
            <w:pPr>
              <w:spacing w:after="0" w:line="240" w:lineRule="auto"/>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Implementierung</w:t>
            </w:r>
          </w:p>
        </w:tc>
        <w:tc>
          <w:tcPr>
            <w:tcW w:w="914" w:type="dxa"/>
            <w:tcBorders>
              <w:top w:val="nil"/>
              <w:left w:val="nil"/>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13</w:t>
            </w:r>
          </w:p>
        </w:tc>
        <w:tc>
          <w:tcPr>
            <w:tcW w:w="1243" w:type="dxa"/>
            <w:tcBorders>
              <w:top w:val="nil"/>
              <w:left w:val="nil"/>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9</w:t>
            </w:r>
          </w:p>
        </w:tc>
        <w:tc>
          <w:tcPr>
            <w:tcW w:w="1381" w:type="dxa"/>
            <w:tcBorders>
              <w:top w:val="nil"/>
              <w:left w:val="nil"/>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-4,</w:t>
            </w:r>
          </w:p>
        </w:tc>
      </w:tr>
      <w:tr w:rsidR="006759E0" w:rsidRPr="006759E0" w:rsidTr="006759E0">
        <w:trPr>
          <w:divId w:val="398945222"/>
          <w:trHeight w:val="300"/>
        </w:trPr>
        <w:tc>
          <w:tcPr>
            <w:tcW w:w="1882" w:type="dxa"/>
            <w:tcBorders>
              <w:top w:val="nil"/>
              <w:left w:val="single" w:sz="4" w:space="0" w:color="auto"/>
              <w:bottom w:val="single" w:sz="4" w:space="0" w:color="auto"/>
              <w:right w:val="single" w:sz="4" w:space="0" w:color="auto"/>
            </w:tcBorders>
            <w:shd w:val="clear" w:color="000000" w:fill="BFBFBF"/>
            <w:noWrap/>
            <w:vAlign w:val="bottom"/>
            <w:hideMark/>
          </w:tcPr>
          <w:p w:rsidR="006759E0" w:rsidRPr="006759E0" w:rsidRDefault="006759E0" w:rsidP="006759E0">
            <w:pPr>
              <w:spacing w:after="0" w:line="240" w:lineRule="auto"/>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Abnahme</w:t>
            </w:r>
          </w:p>
        </w:tc>
        <w:tc>
          <w:tcPr>
            <w:tcW w:w="914" w:type="dxa"/>
            <w:tcBorders>
              <w:top w:val="nil"/>
              <w:left w:val="nil"/>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3</w:t>
            </w:r>
          </w:p>
        </w:tc>
        <w:tc>
          <w:tcPr>
            <w:tcW w:w="1243" w:type="dxa"/>
            <w:tcBorders>
              <w:top w:val="nil"/>
              <w:left w:val="nil"/>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3</w:t>
            </w:r>
          </w:p>
        </w:tc>
        <w:tc>
          <w:tcPr>
            <w:tcW w:w="1381" w:type="dxa"/>
            <w:tcBorders>
              <w:top w:val="nil"/>
              <w:left w:val="nil"/>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0</w:t>
            </w:r>
          </w:p>
        </w:tc>
      </w:tr>
      <w:tr w:rsidR="006759E0" w:rsidRPr="006759E0" w:rsidTr="006759E0">
        <w:trPr>
          <w:divId w:val="398945222"/>
          <w:trHeight w:val="300"/>
        </w:trPr>
        <w:tc>
          <w:tcPr>
            <w:tcW w:w="1882" w:type="dxa"/>
            <w:tcBorders>
              <w:top w:val="nil"/>
              <w:left w:val="single" w:sz="4" w:space="0" w:color="auto"/>
              <w:bottom w:val="single" w:sz="4" w:space="0" w:color="auto"/>
              <w:right w:val="single" w:sz="4" w:space="0" w:color="auto"/>
            </w:tcBorders>
            <w:shd w:val="clear" w:color="000000" w:fill="BFBFBF"/>
            <w:noWrap/>
            <w:vAlign w:val="bottom"/>
            <w:hideMark/>
          </w:tcPr>
          <w:p w:rsidR="006759E0" w:rsidRPr="006759E0" w:rsidRDefault="006759E0" w:rsidP="006759E0">
            <w:pPr>
              <w:spacing w:after="0" w:line="240" w:lineRule="auto"/>
              <w:rPr>
                <w:rFonts w:ascii="Calibri" w:eastAsia="Times New Roman" w:hAnsi="Calibri" w:cs="Calibri"/>
                <w:color w:val="000000"/>
                <w:sz w:val="22"/>
                <w:lang w:eastAsia="de-DE"/>
              </w:rPr>
            </w:pPr>
            <w:proofErr w:type="spellStart"/>
            <w:r w:rsidRPr="006759E0">
              <w:rPr>
                <w:rFonts w:ascii="Calibri" w:eastAsia="Times New Roman" w:hAnsi="Calibri" w:cs="Calibri"/>
                <w:color w:val="000000"/>
                <w:sz w:val="22"/>
                <w:lang w:eastAsia="de-DE"/>
              </w:rPr>
              <w:t>Dokumention</w:t>
            </w:r>
            <w:proofErr w:type="spellEnd"/>
          </w:p>
        </w:tc>
        <w:tc>
          <w:tcPr>
            <w:tcW w:w="914" w:type="dxa"/>
            <w:tcBorders>
              <w:top w:val="nil"/>
              <w:left w:val="nil"/>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10</w:t>
            </w:r>
          </w:p>
        </w:tc>
        <w:tc>
          <w:tcPr>
            <w:tcW w:w="1243" w:type="dxa"/>
            <w:tcBorders>
              <w:top w:val="nil"/>
              <w:left w:val="nil"/>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14</w:t>
            </w:r>
          </w:p>
        </w:tc>
        <w:tc>
          <w:tcPr>
            <w:tcW w:w="1381" w:type="dxa"/>
            <w:tcBorders>
              <w:top w:val="nil"/>
              <w:left w:val="nil"/>
              <w:bottom w:val="single" w:sz="4" w:space="0" w:color="auto"/>
              <w:right w:val="single" w:sz="4" w:space="0" w:color="auto"/>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color w:val="000000"/>
                <w:sz w:val="22"/>
                <w:lang w:eastAsia="de-DE"/>
              </w:rPr>
            </w:pPr>
            <w:r w:rsidRPr="006759E0">
              <w:rPr>
                <w:rFonts w:ascii="Calibri" w:eastAsia="Times New Roman" w:hAnsi="Calibri" w:cs="Calibri"/>
                <w:color w:val="000000"/>
                <w:sz w:val="22"/>
                <w:lang w:eastAsia="de-DE"/>
              </w:rPr>
              <w:t>+4,</w:t>
            </w:r>
          </w:p>
        </w:tc>
      </w:tr>
      <w:tr w:rsidR="006759E0" w:rsidRPr="006759E0" w:rsidTr="006759E0">
        <w:trPr>
          <w:divId w:val="398945222"/>
          <w:trHeight w:val="300"/>
        </w:trPr>
        <w:tc>
          <w:tcPr>
            <w:tcW w:w="1882" w:type="dxa"/>
            <w:tcBorders>
              <w:top w:val="nil"/>
              <w:left w:val="nil"/>
              <w:bottom w:val="nil"/>
              <w:right w:val="nil"/>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i/>
                <w:iCs/>
                <w:color w:val="000000"/>
                <w:sz w:val="22"/>
                <w:lang w:eastAsia="de-DE"/>
              </w:rPr>
            </w:pPr>
            <w:r w:rsidRPr="006759E0">
              <w:rPr>
                <w:rFonts w:ascii="Calibri" w:eastAsia="Times New Roman" w:hAnsi="Calibri" w:cs="Calibri"/>
                <w:i/>
                <w:iCs/>
                <w:color w:val="000000"/>
                <w:sz w:val="22"/>
                <w:lang w:eastAsia="de-DE"/>
              </w:rPr>
              <w:t>Gesamt</w:t>
            </w:r>
          </w:p>
        </w:tc>
        <w:tc>
          <w:tcPr>
            <w:tcW w:w="914" w:type="dxa"/>
            <w:tcBorders>
              <w:top w:val="nil"/>
              <w:left w:val="nil"/>
              <w:bottom w:val="nil"/>
              <w:right w:val="nil"/>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i/>
                <w:iCs/>
                <w:color w:val="000000"/>
                <w:sz w:val="22"/>
                <w:lang w:eastAsia="de-DE"/>
              </w:rPr>
            </w:pPr>
            <w:r w:rsidRPr="006759E0">
              <w:rPr>
                <w:rFonts w:ascii="Calibri" w:eastAsia="Times New Roman" w:hAnsi="Calibri" w:cs="Calibri"/>
                <w:i/>
                <w:iCs/>
                <w:color w:val="000000"/>
                <w:sz w:val="22"/>
                <w:lang w:eastAsia="de-DE"/>
              </w:rPr>
              <w:t>40</w:t>
            </w:r>
          </w:p>
        </w:tc>
        <w:tc>
          <w:tcPr>
            <w:tcW w:w="1243" w:type="dxa"/>
            <w:tcBorders>
              <w:top w:val="nil"/>
              <w:left w:val="nil"/>
              <w:bottom w:val="nil"/>
              <w:right w:val="nil"/>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i/>
                <w:iCs/>
                <w:color w:val="000000"/>
                <w:sz w:val="22"/>
                <w:lang w:eastAsia="de-DE"/>
              </w:rPr>
            </w:pPr>
            <w:r w:rsidRPr="006759E0">
              <w:rPr>
                <w:rFonts w:ascii="Calibri" w:eastAsia="Times New Roman" w:hAnsi="Calibri" w:cs="Calibri"/>
                <w:i/>
                <w:iCs/>
                <w:color w:val="000000"/>
                <w:sz w:val="22"/>
                <w:lang w:eastAsia="de-DE"/>
              </w:rPr>
              <w:t>40</w:t>
            </w:r>
          </w:p>
        </w:tc>
        <w:tc>
          <w:tcPr>
            <w:tcW w:w="1381" w:type="dxa"/>
            <w:tcBorders>
              <w:top w:val="nil"/>
              <w:left w:val="nil"/>
              <w:bottom w:val="nil"/>
              <w:right w:val="nil"/>
            </w:tcBorders>
            <w:shd w:val="clear" w:color="auto" w:fill="auto"/>
            <w:noWrap/>
            <w:vAlign w:val="bottom"/>
            <w:hideMark/>
          </w:tcPr>
          <w:p w:rsidR="006759E0" w:rsidRPr="006759E0" w:rsidRDefault="006759E0" w:rsidP="006759E0">
            <w:pPr>
              <w:spacing w:after="0" w:line="240" w:lineRule="auto"/>
              <w:jc w:val="right"/>
              <w:rPr>
                <w:rFonts w:ascii="Calibri" w:eastAsia="Times New Roman" w:hAnsi="Calibri" w:cs="Calibri"/>
                <w:i/>
                <w:iCs/>
                <w:color w:val="000000"/>
                <w:sz w:val="22"/>
                <w:lang w:eastAsia="de-DE"/>
              </w:rPr>
            </w:pPr>
            <w:r w:rsidRPr="006759E0">
              <w:rPr>
                <w:rFonts w:ascii="Calibri" w:eastAsia="Times New Roman" w:hAnsi="Calibri" w:cs="Calibri"/>
                <w:i/>
                <w:iCs/>
                <w:color w:val="000000"/>
                <w:sz w:val="22"/>
                <w:lang w:eastAsia="de-DE"/>
              </w:rPr>
              <w:t>0</w:t>
            </w:r>
          </w:p>
        </w:tc>
      </w:tr>
    </w:tbl>
    <w:p w:rsidR="00EE5369" w:rsidRDefault="00EE5369" w:rsidP="008F712F">
      <w:r>
        <w:fldChar w:fldCharType="end"/>
      </w:r>
    </w:p>
    <w:p w:rsidR="00EE5369" w:rsidRDefault="00EE5369" w:rsidP="008F712F"/>
    <w:p w:rsidR="008F712F" w:rsidRDefault="008F712F" w:rsidP="008F712F">
      <w:pPr>
        <w:pStyle w:val="berschrift2"/>
      </w:pPr>
      <w:bookmarkStart w:id="42" w:name="_Toc98330178"/>
      <w:r>
        <w:lastRenderedPageBreak/>
        <w:t>Gewonnene Erkenntnisse</w:t>
      </w:r>
      <w:bookmarkEnd w:id="42"/>
    </w:p>
    <w:p w:rsidR="008F712F" w:rsidRDefault="00EE5369" w:rsidP="008F712F">
      <w:r>
        <w:t>Das Schreiben dieser Projektdokumentation hat sehr viel länger gedauert, als zunächst angenommen. Das Projekt an sich war sehr interessant und konnte hervorragend dem Zweck der Vorbereitung der anstehenden Projektarbeit dienen.</w:t>
      </w:r>
    </w:p>
    <w:p w:rsidR="00EE5369" w:rsidRDefault="00EE5369" w:rsidP="008F712F">
      <w:r>
        <w:t xml:space="preserve">Es hat sich gezeigt, dass selbst ein vermeintlich simpler Taschenrechner sehr komplexe Strukturen enthält. Gerade das Auflösen des Strings (d.h. der Zeichenkette) zu konkreten Zahlen und den dazugehörigen Operatoren war komplexer als zunächst angenommen. Das hat mir gezeigt, dass eine gute Planung insbesondere dadurch gut wird, dass man lieber einen zu großen als zu kleinen Zeitpuffer einplanen sollte. Das mag in einem </w:t>
      </w:r>
      <w:r w:rsidR="009B25C5">
        <w:t xml:space="preserve">echten Projekt häufig unbeliebt sein, aber im Endeffekt hinterlässt man so einen besseren Eindruck als ein Entwickler, der </w:t>
      </w:r>
      <w:proofErr w:type="spellStart"/>
      <w:r w:rsidR="009B25C5">
        <w:t>Launches</w:t>
      </w:r>
      <w:proofErr w:type="spellEnd"/>
      <w:r w:rsidR="009B25C5">
        <w:t xml:space="preserve"> immer wieder nach hinten verschiebt.</w:t>
      </w:r>
      <w:r>
        <w:t xml:space="preserve"> </w:t>
      </w:r>
    </w:p>
    <w:p w:rsidR="008F712F" w:rsidRDefault="008F712F" w:rsidP="008F712F">
      <w:pPr>
        <w:pStyle w:val="berschrift2"/>
      </w:pPr>
      <w:bookmarkStart w:id="43" w:name="_Toc98330179"/>
      <w:r>
        <w:t>Ausblick</w:t>
      </w:r>
      <w:bookmarkEnd w:id="43"/>
    </w:p>
    <w:p w:rsidR="008F712F" w:rsidRDefault="009B25C5" w:rsidP="008F712F">
      <w:r>
        <w:t>Das Projekt kann durchaus erweitert werden, da es einige Wunschanforderungen gibt, die noch nicht implementiert werden konnten. So könnte man auch die Eingabe per Tastatur, die Punkt-Vor-Strich-Regel und Klammerzeichen implementieren.</w:t>
      </w:r>
    </w:p>
    <w:p w:rsidR="00A93E7C" w:rsidRDefault="00A93E7C">
      <w:r>
        <w:br w:type="page"/>
      </w:r>
    </w:p>
    <w:p w:rsidR="008F712F" w:rsidRPr="008F712F" w:rsidRDefault="008F712F" w:rsidP="00A93E7C">
      <w:pPr>
        <w:pStyle w:val="berschrift1"/>
      </w:pPr>
      <w:bookmarkStart w:id="44" w:name="_Toc98330180"/>
      <w:r>
        <w:lastRenderedPageBreak/>
        <w:t>Literaturverzeichnis</w:t>
      </w:r>
      <w:bookmarkEnd w:id="44"/>
    </w:p>
    <w:p w:rsidR="009C70EE" w:rsidRDefault="006E7A85">
      <w:pPr>
        <w:spacing w:line="259" w:lineRule="auto"/>
      </w:pPr>
      <w:r>
        <w:t>Nicht notwendig</w:t>
      </w:r>
      <w:r w:rsidR="009C70EE">
        <w:br w:type="page"/>
      </w:r>
    </w:p>
    <w:p w:rsidR="000D0093" w:rsidRDefault="009C70EE" w:rsidP="009C70EE">
      <w:pPr>
        <w:pStyle w:val="berschrift1"/>
      </w:pPr>
      <w:bookmarkStart w:id="45" w:name="_Toc98330181"/>
      <w:r>
        <w:lastRenderedPageBreak/>
        <w:t>Eidesstattliche Erklärung</w:t>
      </w:r>
      <w:bookmarkEnd w:id="45"/>
    </w:p>
    <w:p w:rsidR="006E7A85" w:rsidRPr="00D918EC" w:rsidRDefault="006E7A85" w:rsidP="00D918EC"/>
    <w:p w:rsidR="009C70EE" w:rsidRDefault="009C70EE">
      <w:pPr>
        <w:spacing w:line="259" w:lineRule="auto"/>
      </w:pPr>
      <w:r>
        <w:br w:type="page"/>
      </w:r>
    </w:p>
    <w:p w:rsidR="009C70EE" w:rsidRDefault="009C70EE" w:rsidP="009C70EE">
      <w:pPr>
        <w:pStyle w:val="berschrift1"/>
      </w:pPr>
      <w:bookmarkStart w:id="46" w:name="_Toc98330182"/>
      <w:r>
        <w:lastRenderedPageBreak/>
        <w:t>Anhang</w:t>
      </w:r>
      <w:bookmarkEnd w:id="46"/>
    </w:p>
    <w:p w:rsidR="009C70EE" w:rsidRDefault="009C70EE" w:rsidP="009C70EE">
      <w:pPr>
        <w:pStyle w:val="berschrift2"/>
      </w:pPr>
      <w:bookmarkStart w:id="47" w:name="_Toc98330183"/>
      <w:r>
        <w:t>Detail</w:t>
      </w:r>
      <w:r w:rsidR="00534940">
        <w:t>l</w:t>
      </w:r>
      <w:r>
        <w:t>ierte Zeitplanung</w:t>
      </w:r>
      <w:bookmarkEnd w:id="47"/>
    </w:p>
    <w:tbl>
      <w:tblPr>
        <w:tblW w:w="5280" w:type="dxa"/>
        <w:tblCellMar>
          <w:left w:w="70" w:type="dxa"/>
          <w:right w:w="70" w:type="dxa"/>
        </w:tblCellMar>
        <w:tblLook w:val="04A0" w:firstRow="1" w:lastRow="0" w:firstColumn="1" w:lastColumn="0" w:noHBand="0" w:noVBand="1"/>
      </w:tblPr>
      <w:tblGrid>
        <w:gridCol w:w="4449"/>
        <w:gridCol w:w="904"/>
      </w:tblGrid>
      <w:tr w:rsidR="009C70EE" w:rsidRPr="009C70EE" w:rsidTr="009C70EE">
        <w:trPr>
          <w:trHeight w:val="300"/>
        </w:trPr>
        <w:tc>
          <w:tcPr>
            <w:tcW w:w="5280" w:type="dxa"/>
            <w:gridSpan w:val="2"/>
            <w:tcBorders>
              <w:top w:val="single" w:sz="4" w:space="0" w:color="auto"/>
              <w:left w:val="single" w:sz="4" w:space="0" w:color="auto"/>
              <w:bottom w:val="single" w:sz="4" w:space="0" w:color="auto"/>
              <w:right w:val="single" w:sz="4" w:space="0" w:color="000000"/>
            </w:tcBorders>
            <w:shd w:val="clear" w:color="000000" w:fill="000000"/>
            <w:noWrap/>
            <w:vAlign w:val="bottom"/>
            <w:hideMark/>
          </w:tcPr>
          <w:p w:rsidR="009C70EE" w:rsidRPr="009C70EE" w:rsidRDefault="009C70EE" w:rsidP="009C70EE">
            <w:pPr>
              <w:spacing w:after="0" w:line="240" w:lineRule="auto"/>
              <w:jc w:val="center"/>
              <w:rPr>
                <w:rFonts w:ascii="Calibri" w:eastAsia="Times New Roman" w:hAnsi="Calibri" w:cs="Calibri"/>
                <w:b/>
                <w:bCs/>
                <w:color w:val="FFFFFF"/>
                <w:sz w:val="22"/>
                <w:lang w:eastAsia="de-DE"/>
              </w:rPr>
            </w:pPr>
            <w:r w:rsidRPr="009C70EE">
              <w:rPr>
                <w:rFonts w:ascii="Calibri" w:eastAsia="Times New Roman" w:hAnsi="Calibri" w:cs="Calibri"/>
                <w:b/>
                <w:bCs/>
                <w:color w:val="FFFFFF"/>
                <w:sz w:val="22"/>
                <w:lang w:eastAsia="de-DE"/>
              </w:rPr>
              <w:t>Zeitplanung (</w:t>
            </w:r>
            <w:proofErr w:type="spellStart"/>
            <w:r w:rsidRPr="009C70EE">
              <w:rPr>
                <w:rFonts w:ascii="Calibri" w:eastAsia="Times New Roman" w:hAnsi="Calibri" w:cs="Calibri"/>
                <w:b/>
                <w:bCs/>
                <w:color w:val="FFFFFF"/>
                <w:sz w:val="22"/>
                <w:lang w:eastAsia="de-DE"/>
              </w:rPr>
              <w:t>detailiert</w:t>
            </w:r>
            <w:proofErr w:type="spellEnd"/>
            <w:r w:rsidRPr="009C70EE">
              <w:rPr>
                <w:rFonts w:ascii="Calibri" w:eastAsia="Times New Roman" w:hAnsi="Calibri" w:cs="Calibri"/>
                <w:b/>
                <w:bCs/>
                <w:color w:val="FFFFFF"/>
                <w:sz w:val="22"/>
                <w:lang w:eastAsia="de-DE"/>
              </w:rPr>
              <w:t>)</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000000" w:fill="808080"/>
            <w:noWrap/>
            <w:vAlign w:val="center"/>
            <w:hideMark/>
          </w:tcPr>
          <w:p w:rsidR="009C70EE" w:rsidRPr="009C70EE" w:rsidRDefault="009C70EE" w:rsidP="009C70EE">
            <w:pPr>
              <w:spacing w:after="0" w:line="240" w:lineRule="auto"/>
              <w:rPr>
                <w:rFonts w:ascii="Calibri" w:eastAsia="Times New Roman" w:hAnsi="Calibri" w:cs="Calibri"/>
                <w:b/>
                <w:bCs/>
                <w:color w:val="F2F2F2"/>
                <w:sz w:val="22"/>
                <w:lang w:eastAsia="de-DE"/>
              </w:rPr>
            </w:pPr>
            <w:r w:rsidRPr="009C70EE">
              <w:rPr>
                <w:rFonts w:ascii="Calibri" w:eastAsia="Times New Roman" w:hAnsi="Calibri" w:cs="Calibri"/>
                <w:b/>
                <w:bCs/>
                <w:color w:val="F2F2F2"/>
                <w:sz w:val="22"/>
                <w:lang w:eastAsia="de-DE"/>
              </w:rPr>
              <w:t>Projektphase</w:t>
            </w:r>
          </w:p>
        </w:tc>
        <w:tc>
          <w:tcPr>
            <w:tcW w:w="831" w:type="dxa"/>
            <w:tcBorders>
              <w:top w:val="nil"/>
              <w:left w:val="nil"/>
              <w:bottom w:val="single" w:sz="4" w:space="0" w:color="auto"/>
              <w:right w:val="single" w:sz="4" w:space="0" w:color="auto"/>
            </w:tcBorders>
            <w:shd w:val="clear" w:color="000000" w:fill="808080"/>
            <w:noWrap/>
            <w:vAlign w:val="center"/>
            <w:hideMark/>
          </w:tcPr>
          <w:p w:rsidR="009C70EE" w:rsidRPr="009C70EE" w:rsidRDefault="009C70EE" w:rsidP="009C70EE">
            <w:pPr>
              <w:spacing w:after="0" w:line="240" w:lineRule="auto"/>
              <w:jc w:val="center"/>
              <w:rPr>
                <w:rFonts w:ascii="Calibri" w:eastAsia="Times New Roman" w:hAnsi="Calibri" w:cs="Calibri"/>
                <w:b/>
                <w:bCs/>
                <w:color w:val="F2F2F2"/>
                <w:sz w:val="22"/>
                <w:lang w:eastAsia="de-DE"/>
              </w:rPr>
            </w:pPr>
            <w:r w:rsidRPr="009C70EE">
              <w:rPr>
                <w:rFonts w:ascii="Calibri" w:eastAsia="Times New Roman" w:hAnsi="Calibri" w:cs="Calibri"/>
                <w:b/>
                <w:bCs/>
                <w:color w:val="F2F2F2"/>
                <w:sz w:val="22"/>
                <w:lang w:eastAsia="de-DE"/>
              </w:rPr>
              <w:t>Stunden</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rPr>
                <w:rFonts w:ascii="Calibri" w:eastAsia="Times New Roman" w:hAnsi="Calibri" w:cs="Calibri"/>
                <w:b/>
                <w:bCs/>
                <w:color w:val="000000"/>
                <w:sz w:val="22"/>
                <w:lang w:eastAsia="de-DE"/>
              </w:rPr>
            </w:pPr>
            <w:r w:rsidRPr="009C70EE">
              <w:rPr>
                <w:rFonts w:ascii="Calibri" w:eastAsia="Times New Roman" w:hAnsi="Calibri" w:cs="Calibri"/>
                <w:b/>
                <w:bCs/>
                <w:color w:val="000000"/>
                <w:sz w:val="22"/>
                <w:lang w:eastAsia="de-DE"/>
              </w:rPr>
              <w:t>Analyse</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center"/>
              <w:rPr>
                <w:rFonts w:ascii="Calibri" w:eastAsia="Times New Roman" w:hAnsi="Calibri" w:cs="Calibri"/>
                <w:b/>
                <w:bCs/>
                <w:color w:val="000000"/>
                <w:sz w:val="22"/>
                <w:lang w:eastAsia="de-DE"/>
              </w:rPr>
            </w:pPr>
            <w:r w:rsidRPr="009C70EE">
              <w:rPr>
                <w:rFonts w:ascii="Calibri" w:eastAsia="Times New Roman" w:hAnsi="Calibri" w:cs="Calibri"/>
                <w:b/>
                <w:bCs/>
                <w:color w:val="000000"/>
                <w:sz w:val="22"/>
                <w:lang w:eastAsia="de-DE"/>
              </w:rPr>
              <w:t>7</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Durchführung Ist-Analyse</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2</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Wirtschaftlichkeits- Amortisationsrechnung</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2</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 xml:space="preserve">Erstellung </w:t>
            </w:r>
            <w:proofErr w:type="spellStart"/>
            <w:r w:rsidRPr="009C70EE">
              <w:rPr>
                <w:rFonts w:ascii="Calibri" w:eastAsia="Times New Roman" w:hAnsi="Calibri" w:cs="Calibri"/>
                <w:color w:val="000000"/>
                <w:sz w:val="22"/>
                <w:lang w:eastAsia="de-DE"/>
              </w:rPr>
              <w:t>Use</w:t>
            </w:r>
            <w:proofErr w:type="spellEnd"/>
            <w:r w:rsidRPr="009C70EE">
              <w:rPr>
                <w:rFonts w:ascii="Calibri" w:eastAsia="Times New Roman" w:hAnsi="Calibri" w:cs="Calibri"/>
                <w:color w:val="000000"/>
                <w:sz w:val="22"/>
                <w:lang w:eastAsia="de-DE"/>
              </w:rPr>
              <w:t>-Case-Diagramm</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1</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Erstellung Lastenheft mit Anforder</w:t>
            </w:r>
            <w:r w:rsidR="00374557">
              <w:rPr>
                <w:rFonts w:ascii="Calibri" w:eastAsia="Times New Roman" w:hAnsi="Calibri" w:cs="Calibri"/>
                <w:color w:val="000000"/>
                <w:sz w:val="22"/>
                <w:lang w:eastAsia="de-DE"/>
              </w:rPr>
              <w:t>u</w:t>
            </w:r>
            <w:r w:rsidRPr="009C70EE">
              <w:rPr>
                <w:rFonts w:ascii="Calibri" w:eastAsia="Times New Roman" w:hAnsi="Calibri" w:cs="Calibri"/>
                <w:color w:val="000000"/>
                <w:sz w:val="22"/>
                <w:lang w:eastAsia="de-DE"/>
              </w:rPr>
              <w:t>ngen</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2</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rPr>
                <w:rFonts w:ascii="Calibri" w:eastAsia="Times New Roman" w:hAnsi="Calibri" w:cs="Calibri"/>
                <w:b/>
                <w:bCs/>
                <w:color w:val="000000"/>
                <w:sz w:val="22"/>
                <w:lang w:eastAsia="de-DE"/>
              </w:rPr>
            </w:pPr>
            <w:r w:rsidRPr="009C70EE">
              <w:rPr>
                <w:rFonts w:ascii="Calibri" w:eastAsia="Times New Roman" w:hAnsi="Calibri" w:cs="Calibri"/>
                <w:b/>
                <w:bCs/>
                <w:color w:val="000000"/>
                <w:sz w:val="22"/>
                <w:lang w:eastAsia="de-DE"/>
              </w:rPr>
              <w:t>Entwurf</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center"/>
              <w:rPr>
                <w:rFonts w:ascii="Calibri" w:eastAsia="Times New Roman" w:hAnsi="Calibri" w:cs="Calibri"/>
                <w:b/>
                <w:bCs/>
                <w:color w:val="000000"/>
                <w:sz w:val="22"/>
                <w:lang w:eastAsia="de-DE"/>
              </w:rPr>
            </w:pPr>
            <w:r w:rsidRPr="009C70EE">
              <w:rPr>
                <w:rFonts w:ascii="Calibri" w:eastAsia="Times New Roman" w:hAnsi="Calibri" w:cs="Calibri"/>
                <w:b/>
                <w:bCs/>
                <w:color w:val="000000"/>
                <w:sz w:val="22"/>
                <w:lang w:eastAsia="de-DE"/>
              </w:rPr>
              <w:t>7</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proofErr w:type="spellStart"/>
            <w:r w:rsidRPr="009C70EE">
              <w:rPr>
                <w:rFonts w:ascii="Calibri" w:eastAsia="Times New Roman" w:hAnsi="Calibri" w:cs="Calibri"/>
                <w:color w:val="000000"/>
                <w:sz w:val="22"/>
                <w:lang w:eastAsia="de-DE"/>
              </w:rPr>
              <w:t>MockUp</w:t>
            </w:r>
            <w:proofErr w:type="spellEnd"/>
            <w:r w:rsidRPr="009C70EE">
              <w:rPr>
                <w:rFonts w:ascii="Calibri" w:eastAsia="Times New Roman" w:hAnsi="Calibri" w:cs="Calibri"/>
                <w:color w:val="000000"/>
                <w:sz w:val="22"/>
                <w:lang w:eastAsia="de-DE"/>
              </w:rPr>
              <w:t xml:space="preserve"> der Bedienoberfläche erstellen</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1</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Planung der Geschäftslogik</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3</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Pflichtenheft erstellen</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3</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rPr>
                <w:rFonts w:ascii="Calibri" w:eastAsia="Times New Roman" w:hAnsi="Calibri" w:cs="Calibri"/>
                <w:b/>
                <w:bCs/>
                <w:color w:val="000000"/>
                <w:sz w:val="22"/>
                <w:lang w:eastAsia="de-DE"/>
              </w:rPr>
            </w:pPr>
            <w:r w:rsidRPr="009C70EE">
              <w:rPr>
                <w:rFonts w:ascii="Calibri" w:eastAsia="Times New Roman" w:hAnsi="Calibri" w:cs="Calibri"/>
                <w:b/>
                <w:bCs/>
                <w:color w:val="000000"/>
                <w:sz w:val="22"/>
                <w:lang w:eastAsia="de-DE"/>
              </w:rPr>
              <w:t>Implementierung</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center"/>
              <w:rPr>
                <w:rFonts w:ascii="Calibri" w:eastAsia="Times New Roman" w:hAnsi="Calibri" w:cs="Calibri"/>
                <w:b/>
                <w:bCs/>
                <w:color w:val="000000"/>
                <w:sz w:val="22"/>
                <w:lang w:eastAsia="de-DE"/>
              </w:rPr>
            </w:pPr>
            <w:r w:rsidRPr="009C70EE">
              <w:rPr>
                <w:rFonts w:ascii="Calibri" w:eastAsia="Times New Roman" w:hAnsi="Calibri" w:cs="Calibri"/>
                <w:b/>
                <w:bCs/>
                <w:color w:val="000000"/>
                <w:sz w:val="22"/>
                <w:lang w:eastAsia="de-DE"/>
              </w:rPr>
              <w:t>13</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Bedienoberfläche gestalten (View)</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2</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Bedienoberfläche Funktionalität etablieren</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1</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Implementierung des Models</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6</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Implementierung des Control</w:t>
            </w:r>
            <w:r w:rsidR="00374557">
              <w:rPr>
                <w:rFonts w:ascii="Calibri" w:eastAsia="Times New Roman" w:hAnsi="Calibri" w:cs="Calibri"/>
                <w:color w:val="000000"/>
                <w:sz w:val="22"/>
                <w:lang w:eastAsia="de-DE"/>
              </w:rPr>
              <w:t>l</w:t>
            </w:r>
            <w:r w:rsidRPr="009C70EE">
              <w:rPr>
                <w:rFonts w:ascii="Calibri" w:eastAsia="Times New Roman" w:hAnsi="Calibri" w:cs="Calibri"/>
                <w:color w:val="000000"/>
                <w:sz w:val="22"/>
                <w:lang w:eastAsia="de-DE"/>
              </w:rPr>
              <w:t>ers</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2</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Funktionstests</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2</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4072BB" w:rsidP="009C70EE">
            <w:pPr>
              <w:spacing w:after="0" w:line="240" w:lineRule="auto"/>
              <w:rPr>
                <w:rFonts w:ascii="Calibri" w:eastAsia="Times New Roman" w:hAnsi="Calibri" w:cs="Calibri"/>
                <w:b/>
                <w:bCs/>
                <w:color w:val="000000"/>
                <w:sz w:val="22"/>
                <w:lang w:eastAsia="de-DE"/>
              </w:rPr>
            </w:pPr>
            <w:r>
              <w:rPr>
                <w:rFonts w:ascii="Calibri" w:eastAsia="Times New Roman" w:hAnsi="Calibri" w:cs="Calibri"/>
                <w:b/>
                <w:bCs/>
                <w:color w:val="000000"/>
                <w:sz w:val="22"/>
                <w:lang w:eastAsia="de-DE"/>
              </w:rPr>
              <w:t>Abnahme</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center"/>
              <w:rPr>
                <w:rFonts w:ascii="Calibri" w:eastAsia="Times New Roman" w:hAnsi="Calibri" w:cs="Calibri"/>
                <w:b/>
                <w:bCs/>
                <w:color w:val="000000"/>
                <w:sz w:val="22"/>
                <w:lang w:eastAsia="de-DE"/>
              </w:rPr>
            </w:pPr>
            <w:r w:rsidRPr="009C70EE">
              <w:rPr>
                <w:rFonts w:ascii="Calibri" w:eastAsia="Times New Roman" w:hAnsi="Calibri" w:cs="Calibri"/>
                <w:b/>
                <w:bCs/>
                <w:color w:val="000000"/>
                <w:sz w:val="22"/>
                <w:lang w:eastAsia="de-DE"/>
              </w:rPr>
              <w:t>3</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Anwendertest</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ind w:firstLineChars="100" w:firstLine="220"/>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1</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4072BB" w:rsidP="009C70EE">
            <w:pPr>
              <w:spacing w:after="0" w:line="240" w:lineRule="auto"/>
              <w:ind w:firstLineChars="100" w:firstLine="220"/>
              <w:rPr>
                <w:rFonts w:ascii="Calibri" w:eastAsia="Times New Roman" w:hAnsi="Calibri" w:cs="Calibri"/>
                <w:color w:val="000000"/>
                <w:sz w:val="22"/>
                <w:lang w:eastAsia="de-DE"/>
              </w:rPr>
            </w:pPr>
            <w:r>
              <w:rPr>
                <w:rFonts w:ascii="Calibri" w:eastAsia="Times New Roman" w:hAnsi="Calibri" w:cs="Calibri"/>
                <w:color w:val="000000"/>
                <w:sz w:val="22"/>
                <w:lang w:eastAsia="de-DE"/>
              </w:rPr>
              <w:t>Kundena</w:t>
            </w:r>
            <w:r w:rsidR="009C70EE" w:rsidRPr="009C70EE">
              <w:rPr>
                <w:rFonts w:ascii="Calibri" w:eastAsia="Times New Roman" w:hAnsi="Calibri" w:cs="Calibri"/>
                <w:color w:val="000000"/>
                <w:sz w:val="22"/>
                <w:lang w:eastAsia="de-DE"/>
              </w:rPr>
              <w:t>bnahme</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ind w:firstLineChars="100" w:firstLine="220"/>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2</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rPr>
                <w:rFonts w:ascii="Calibri" w:eastAsia="Times New Roman" w:hAnsi="Calibri" w:cs="Calibri"/>
                <w:b/>
                <w:bCs/>
                <w:color w:val="000000"/>
                <w:sz w:val="22"/>
                <w:lang w:eastAsia="de-DE"/>
              </w:rPr>
            </w:pPr>
            <w:proofErr w:type="spellStart"/>
            <w:r w:rsidRPr="009C70EE">
              <w:rPr>
                <w:rFonts w:ascii="Calibri" w:eastAsia="Times New Roman" w:hAnsi="Calibri" w:cs="Calibri"/>
                <w:b/>
                <w:bCs/>
                <w:color w:val="000000"/>
                <w:sz w:val="22"/>
                <w:lang w:eastAsia="de-DE"/>
              </w:rPr>
              <w:t>Dokumention</w:t>
            </w:r>
            <w:proofErr w:type="spellEnd"/>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center"/>
              <w:rPr>
                <w:rFonts w:ascii="Calibri" w:eastAsia="Times New Roman" w:hAnsi="Calibri" w:cs="Calibri"/>
                <w:b/>
                <w:bCs/>
                <w:color w:val="000000"/>
                <w:sz w:val="22"/>
                <w:lang w:eastAsia="de-DE"/>
              </w:rPr>
            </w:pPr>
            <w:r w:rsidRPr="009C70EE">
              <w:rPr>
                <w:rFonts w:ascii="Calibri" w:eastAsia="Times New Roman" w:hAnsi="Calibri" w:cs="Calibri"/>
                <w:b/>
                <w:bCs/>
                <w:color w:val="000000"/>
                <w:sz w:val="22"/>
                <w:lang w:eastAsia="de-DE"/>
              </w:rPr>
              <w:t>10</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Erstellung der Entwicklerdokumentation</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1</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Erstellung der Benutzerdokumentation</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1</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auto" w:fill="auto"/>
            <w:noWrap/>
            <w:vAlign w:val="bottom"/>
            <w:hideMark/>
          </w:tcPr>
          <w:p w:rsidR="009C70EE" w:rsidRPr="009C70EE" w:rsidRDefault="009C70EE" w:rsidP="009C70EE">
            <w:pPr>
              <w:spacing w:after="0" w:line="240" w:lineRule="auto"/>
              <w:ind w:firstLineChars="100" w:firstLine="220"/>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Erstellung der Projektdokumentation</w:t>
            </w:r>
          </w:p>
        </w:tc>
        <w:tc>
          <w:tcPr>
            <w:tcW w:w="831" w:type="dxa"/>
            <w:tcBorders>
              <w:top w:val="nil"/>
              <w:left w:val="nil"/>
              <w:bottom w:val="single" w:sz="4" w:space="0" w:color="auto"/>
              <w:right w:val="single" w:sz="4" w:space="0" w:color="auto"/>
            </w:tcBorders>
            <w:shd w:val="clear" w:color="auto" w:fill="auto"/>
            <w:noWrap/>
            <w:vAlign w:val="center"/>
            <w:hideMark/>
          </w:tcPr>
          <w:p w:rsidR="009C70EE" w:rsidRPr="009C70EE" w:rsidRDefault="009C70EE" w:rsidP="009C70EE">
            <w:pPr>
              <w:spacing w:after="0" w:line="240" w:lineRule="auto"/>
              <w:jc w:val="right"/>
              <w:rPr>
                <w:rFonts w:ascii="Calibri" w:eastAsia="Times New Roman" w:hAnsi="Calibri" w:cs="Calibri"/>
                <w:color w:val="000000"/>
                <w:sz w:val="22"/>
                <w:lang w:eastAsia="de-DE"/>
              </w:rPr>
            </w:pPr>
            <w:r w:rsidRPr="009C70EE">
              <w:rPr>
                <w:rFonts w:ascii="Calibri" w:eastAsia="Times New Roman" w:hAnsi="Calibri" w:cs="Calibri"/>
                <w:color w:val="000000"/>
                <w:sz w:val="22"/>
                <w:lang w:eastAsia="de-DE"/>
              </w:rPr>
              <w:t>8</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000000" w:fill="BFBFBF"/>
            <w:noWrap/>
            <w:vAlign w:val="bottom"/>
            <w:hideMark/>
          </w:tcPr>
          <w:p w:rsidR="009C70EE" w:rsidRPr="009C70EE" w:rsidRDefault="009C70EE" w:rsidP="009C70EE">
            <w:pPr>
              <w:spacing w:after="0" w:line="240" w:lineRule="auto"/>
              <w:jc w:val="right"/>
              <w:rPr>
                <w:rFonts w:ascii="Calibri" w:eastAsia="Times New Roman" w:hAnsi="Calibri" w:cs="Calibri"/>
                <w:b/>
                <w:bCs/>
                <w:sz w:val="22"/>
                <w:lang w:eastAsia="de-DE"/>
              </w:rPr>
            </w:pPr>
            <w:r w:rsidRPr="009C70EE">
              <w:rPr>
                <w:rFonts w:ascii="Calibri" w:eastAsia="Times New Roman" w:hAnsi="Calibri" w:cs="Calibri"/>
                <w:b/>
                <w:bCs/>
                <w:sz w:val="22"/>
                <w:lang w:eastAsia="de-DE"/>
              </w:rPr>
              <w:t>Gesamtaufwand</w:t>
            </w:r>
          </w:p>
        </w:tc>
        <w:tc>
          <w:tcPr>
            <w:tcW w:w="831" w:type="dxa"/>
            <w:tcBorders>
              <w:top w:val="nil"/>
              <w:left w:val="nil"/>
              <w:bottom w:val="single" w:sz="4" w:space="0" w:color="auto"/>
              <w:right w:val="single" w:sz="4" w:space="0" w:color="auto"/>
            </w:tcBorders>
            <w:shd w:val="clear" w:color="000000" w:fill="BFBFBF"/>
            <w:noWrap/>
            <w:vAlign w:val="bottom"/>
            <w:hideMark/>
          </w:tcPr>
          <w:p w:rsidR="009C70EE" w:rsidRPr="009C70EE" w:rsidRDefault="009C70EE" w:rsidP="009C70EE">
            <w:pPr>
              <w:spacing w:after="0" w:line="240" w:lineRule="auto"/>
              <w:jc w:val="center"/>
              <w:rPr>
                <w:rFonts w:ascii="Calibri" w:eastAsia="Times New Roman" w:hAnsi="Calibri" w:cs="Calibri"/>
                <w:b/>
                <w:bCs/>
                <w:sz w:val="22"/>
                <w:lang w:eastAsia="de-DE"/>
              </w:rPr>
            </w:pPr>
            <w:r w:rsidRPr="009C70EE">
              <w:rPr>
                <w:rFonts w:ascii="Calibri" w:eastAsia="Times New Roman" w:hAnsi="Calibri" w:cs="Calibri"/>
                <w:b/>
                <w:bCs/>
                <w:sz w:val="22"/>
                <w:lang w:eastAsia="de-DE"/>
              </w:rPr>
              <w:t>40</w:t>
            </w:r>
          </w:p>
        </w:tc>
      </w:tr>
      <w:tr w:rsidR="009C70EE" w:rsidRPr="009C70EE" w:rsidTr="009C70EE">
        <w:trPr>
          <w:trHeight w:val="300"/>
        </w:trPr>
        <w:tc>
          <w:tcPr>
            <w:tcW w:w="4449" w:type="dxa"/>
            <w:tcBorders>
              <w:top w:val="nil"/>
              <w:left w:val="single" w:sz="4" w:space="0" w:color="auto"/>
              <w:bottom w:val="single" w:sz="4" w:space="0" w:color="auto"/>
              <w:right w:val="single" w:sz="4" w:space="0" w:color="auto"/>
            </w:tcBorders>
            <w:shd w:val="clear" w:color="000000" w:fill="BFBFBF"/>
            <w:noWrap/>
            <w:vAlign w:val="bottom"/>
            <w:hideMark/>
          </w:tcPr>
          <w:p w:rsidR="009C70EE" w:rsidRPr="009C70EE" w:rsidRDefault="009C70EE" w:rsidP="009C70EE">
            <w:pPr>
              <w:spacing w:after="0" w:line="240" w:lineRule="auto"/>
              <w:jc w:val="right"/>
              <w:rPr>
                <w:rFonts w:ascii="Calibri" w:eastAsia="Times New Roman" w:hAnsi="Calibri" w:cs="Calibri"/>
                <w:b/>
                <w:bCs/>
                <w:color w:val="A6A6A6"/>
                <w:sz w:val="22"/>
                <w:lang w:eastAsia="de-DE"/>
              </w:rPr>
            </w:pPr>
            <w:r w:rsidRPr="009C70EE">
              <w:rPr>
                <w:rFonts w:ascii="Calibri" w:eastAsia="Times New Roman" w:hAnsi="Calibri" w:cs="Calibri"/>
                <w:b/>
                <w:bCs/>
                <w:color w:val="A6A6A6"/>
                <w:sz w:val="22"/>
                <w:lang w:eastAsia="de-DE"/>
              </w:rPr>
              <w:t>Vorgegebener Aufwand</w:t>
            </w:r>
          </w:p>
        </w:tc>
        <w:tc>
          <w:tcPr>
            <w:tcW w:w="831" w:type="dxa"/>
            <w:tcBorders>
              <w:top w:val="nil"/>
              <w:left w:val="nil"/>
              <w:bottom w:val="single" w:sz="4" w:space="0" w:color="auto"/>
              <w:right w:val="single" w:sz="4" w:space="0" w:color="auto"/>
            </w:tcBorders>
            <w:shd w:val="clear" w:color="000000" w:fill="BFBFBF"/>
            <w:noWrap/>
            <w:vAlign w:val="bottom"/>
            <w:hideMark/>
          </w:tcPr>
          <w:p w:rsidR="009C70EE" w:rsidRPr="009C70EE" w:rsidRDefault="009C70EE" w:rsidP="009C70EE">
            <w:pPr>
              <w:spacing w:after="0" w:line="240" w:lineRule="auto"/>
              <w:jc w:val="center"/>
              <w:rPr>
                <w:rFonts w:ascii="Calibri" w:eastAsia="Times New Roman" w:hAnsi="Calibri" w:cs="Calibri"/>
                <w:b/>
                <w:bCs/>
                <w:color w:val="A6A6A6"/>
                <w:sz w:val="22"/>
                <w:lang w:eastAsia="de-DE"/>
              </w:rPr>
            </w:pPr>
            <w:r w:rsidRPr="009C70EE">
              <w:rPr>
                <w:rFonts w:ascii="Calibri" w:eastAsia="Times New Roman" w:hAnsi="Calibri" w:cs="Calibri"/>
                <w:b/>
                <w:bCs/>
                <w:color w:val="A6A6A6"/>
                <w:sz w:val="22"/>
                <w:lang w:eastAsia="de-DE"/>
              </w:rPr>
              <w:t>40</w:t>
            </w:r>
          </w:p>
        </w:tc>
      </w:tr>
    </w:tbl>
    <w:p w:rsidR="00BF11E8" w:rsidRDefault="00881798" w:rsidP="00D918EC">
      <w:pPr>
        <w:pStyle w:val="berschrift2"/>
      </w:pPr>
      <w:bookmarkStart w:id="48" w:name="_Toc98330184"/>
      <w:r>
        <w:t>Verwendete Ressource</w:t>
      </w:r>
      <w:r w:rsidR="00BF11E8">
        <w:t>n</w:t>
      </w:r>
      <w:bookmarkEnd w:id="48"/>
    </w:p>
    <w:p w:rsidR="00BF11E8" w:rsidRPr="00BF11E8" w:rsidRDefault="00BF11E8"/>
    <w:p w:rsidR="009C70EE" w:rsidRDefault="00BF11E8" w:rsidP="00D918EC">
      <w:pPr>
        <w:pStyle w:val="berschrift2"/>
      </w:pPr>
      <w:bookmarkStart w:id="49" w:name="_Toc98330185"/>
      <w:proofErr w:type="spellStart"/>
      <w:r>
        <w:lastRenderedPageBreak/>
        <w:t>Use</w:t>
      </w:r>
      <w:proofErr w:type="spellEnd"/>
      <w:r>
        <w:t>-Case-Diagramm</w:t>
      </w:r>
      <w:bookmarkEnd w:id="49"/>
    </w:p>
    <w:p w:rsidR="00881798" w:rsidRDefault="00BF11E8">
      <w:r w:rsidRPr="007C444E">
        <w:rPr>
          <w:noProof/>
          <w:lang w:eastAsia="de-DE"/>
        </w:rPr>
        <w:drawing>
          <wp:inline distT="0" distB="0" distL="0" distR="0" wp14:anchorId="4910D8AE" wp14:editId="265559F6">
            <wp:extent cx="4067175" cy="4067175"/>
            <wp:effectExtent l="0" t="0" r="9525" b="9525"/>
            <wp:docPr id="2" name="Grafik 2" descr="C:\Users\CC-Student\Desktop\Hausaufgaben\Mini-Test-Projektarbeit-SimpleCalculator-\documentation\diagrams\Taschenrechner_UseC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Student\Desktop\Hausaufgaben\Mini-Test-Projektarbeit-SimpleCalculator-\documentation\diagrams\Taschenrechner_UseCas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4067175"/>
                    </a:xfrm>
                    <a:prstGeom prst="rect">
                      <a:avLst/>
                    </a:prstGeom>
                    <a:noFill/>
                    <a:ln>
                      <a:noFill/>
                    </a:ln>
                  </pic:spPr>
                </pic:pic>
              </a:graphicData>
            </a:graphic>
          </wp:inline>
        </w:drawing>
      </w:r>
    </w:p>
    <w:p w:rsidR="00881798" w:rsidRDefault="00BF11E8" w:rsidP="00D918EC">
      <w:pPr>
        <w:pStyle w:val="berschrift2"/>
      </w:pPr>
      <w:bookmarkStart w:id="50" w:name="_Toc98330186"/>
      <w:r>
        <w:lastRenderedPageBreak/>
        <w:t>Auszug aus dem Lastenheft</w:t>
      </w:r>
      <w:bookmarkEnd w:id="50"/>
    </w:p>
    <w:p w:rsidR="00BF11E8" w:rsidRDefault="00D918EC">
      <w:r w:rsidRPr="00D918EC">
        <w:rPr>
          <w:noProof/>
          <w:lang w:eastAsia="de-DE"/>
        </w:rPr>
        <w:drawing>
          <wp:inline distT="0" distB="0" distL="0" distR="0" wp14:anchorId="22BA8851" wp14:editId="22D5689F">
            <wp:extent cx="5992061" cy="5934903"/>
            <wp:effectExtent l="0" t="0" r="889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2061" cy="5934903"/>
                    </a:xfrm>
                    <a:prstGeom prst="rect">
                      <a:avLst/>
                    </a:prstGeom>
                  </pic:spPr>
                </pic:pic>
              </a:graphicData>
            </a:graphic>
          </wp:inline>
        </w:drawing>
      </w:r>
    </w:p>
    <w:p w:rsidR="00F60E90" w:rsidRDefault="00F60E90" w:rsidP="00D918EC">
      <w:pPr>
        <w:pStyle w:val="berschrift2"/>
      </w:pPr>
      <w:bookmarkStart w:id="51" w:name="_Toc98330187"/>
      <w:proofErr w:type="spellStart"/>
      <w:r>
        <w:lastRenderedPageBreak/>
        <w:t>Mockup</w:t>
      </w:r>
      <w:bookmarkEnd w:id="51"/>
      <w:proofErr w:type="spellEnd"/>
    </w:p>
    <w:p w:rsidR="00F60E90" w:rsidRPr="00F60E90" w:rsidRDefault="006759E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6pt;height:189.4pt">
            <v:imagedata r:id="rId11" o:title="MockUp01" cropbottom="25194f" cropright="39914f"/>
          </v:shape>
        </w:pict>
      </w:r>
    </w:p>
    <w:p w:rsidR="00E51180" w:rsidRDefault="00E51180" w:rsidP="00D918EC">
      <w:pPr>
        <w:pStyle w:val="berschrift2"/>
      </w:pPr>
      <w:bookmarkStart w:id="52" w:name="_Toc98330188"/>
      <w:r>
        <w:lastRenderedPageBreak/>
        <w:t>Klassendiagramm</w:t>
      </w:r>
      <w:bookmarkEnd w:id="52"/>
    </w:p>
    <w:p w:rsidR="00E51180" w:rsidRPr="00E51180" w:rsidRDefault="00E51180">
      <w:r w:rsidRPr="00E51180">
        <w:rPr>
          <w:noProof/>
          <w:lang w:eastAsia="de-DE"/>
        </w:rPr>
        <w:drawing>
          <wp:inline distT="0" distB="0" distL="0" distR="0">
            <wp:extent cx="6119495" cy="8015158"/>
            <wp:effectExtent l="0" t="0" r="0" b="5080"/>
            <wp:docPr id="3" name="Grafik 3" descr="C:\Users\CC-Student\Desktop\Hausaufgaben\Mini-Test-Projektarbeit-SimpleCalculator-\documentation\diagra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C-Student\Desktop\Hausaufgaben\Mini-Test-Projektarbeit-SimpleCalculator-\documentation\diagrams\Clas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495" cy="8015158"/>
                    </a:xfrm>
                    <a:prstGeom prst="rect">
                      <a:avLst/>
                    </a:prstGeom>
                    <a:noFill/>
                    <a:ln>
                      <a:noFill/>
                    </a:ln>
                  </pic:spPr>
                </pic:pic>
              </a:graphicData>
            </a:graphic>
          </wp:inline>
        </w:drawing>
      </w:r>
    </w:p>
    <w:p w:rsidR="0027673F" w:rsidRDefault="0027673F" w:rsidP="00D918EC">
      <w:pPr>
        <w:pStyle w:val="berschrift2"/>
      </w:pPr>
      <w:bookmarkStart w:id="53" w:name="_Toc98330189"/>
      <w:proofErr w:type="spellStart"/>
      <w:r>
        <w:lastRenderedPageBreak/>
        <w:t>Versionierung</w:t>
      </w:r>
      <w:bookmarkEnd w:id="53"/>
      <w:proofErr w:type="spellEnd"/>
    </w:p>
    <w:p w:rsidR="0027673F" w:rsidRPr="0027673F" w:rsidRDefault="0027673F">
      <w:r w:rsidRPr="0027673F">
        <w:rPr>
          <w:noProof/>
          <w:lang w:eastAsia="de-DE"/>
        </w:rPr>
        <w:drawing>
          <wp:inline distT="0" distB="0" distL="0" distR="0" wp14:anchorId="1AB0BEE4" wp14:editId="08A6E661">
            <wp:extent cx="6119495" cy="77755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7775575"/>
                    </a:xfrm>
                    <a:prstGeom prst="rect">
                      <a:avLst/>
                    </a:prstGeom>
                  </pic:spPr>
                </pic:pic>
              </a:graphicData>
            </a:graphic>
          </wp:inline>
        </w:drawing>
      </w:r>
    </w:p>
    <w:p w:rsidR="00E01DD5" w:rsidRDefault="00E01DD5" w:rsidP="00D918EC">
      <w:pPr>
        <w:pStyle w:val="berschrift2"/>
      </w:pPr>
      <w:bookmarkStart w:id="54" w:name="_Toc98330190"/>
      <w:r>
        <w:lastRenderedPageBreak/>
        <w:t>Geschäftslogik</w:t>
      </w:r>
      <w:bookmarkEnd w:id="54"/>
    </w:p>
    <w:p w:rsidR="00E01DD5" w:rsidRPr="00E01DD5" w:rsidRDefault="00E01DD5">
      <w:r w:rsidRPr="00E01DD5">
        <w:rPr>
          <w:noProof/>
          <w:lang w:eastAsia="de-DE"/>
        </w:rPr>
        <w:drawing>
          <wp:inline distT="0" distB="0" distL="0" distR="0" wp14:anchorId="0A5C96EB" wp14:editId="6DA9851D">
            <wp:extent cx="6119495" cy="62547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6254750"/>
                    </a:xfrm>
                    <a:prstGeom prst="rect">
                      <a:avLst/>
                    </a:prstGeom>
                  </pic:spPr>
                </pic:pic>
              </a:graphicData>
            </a:graphic>
          </wp:inline>
        </w:drawing>
      </w:r>
    </w:p>
    <w:p w:rsidR="00BF11E8" w:rsidRDefault="00403ADD" w:rsidP="00D918EC">
      <w:pPr>
        <w:pStyle w:val="berschrift2"/>
      </w:pPr>
      <w:bookmarkStart w:id="55" w:name="_Toc98330191"/>
      <w:r>
        <w:lastRenderedPageBreak/>
        <w:t>Blackbox-Tests</w:t>
      </w:r>
      <w:bookmarkEnd w:id="55"/>
    </w:p>
    <w:p w:rsidR="00403ADD" w:rsidRPr="00403ADD" w:rsidRDefault="00403ADD">
      <w:r w:rsidRPr="00403ADD">
        <w:rPr>
          <w:noProof/>
          <w:lang w:eastAsia="de-DE"/>
        </w:rPr>
        <w:drawing>
          <wp:inline distT="0" distB="0" distL="0" distR="0" wp14:anchorId="1D49FDB5" wp14:editId="061CA54F">
            <wp:extent cx="6119495" cy="69456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6945630"/>
                    </a:xfrm>
                    <a:prstGeom prst="rect">
                      <a:avLst/>
                    </a:prstGeom>
                  </pic:spPr>
                </pic:pic>
              </a:graphicData>
            </a:graphic>
          </wp:inline>
        </w:drawing>
      </w:r>
    </w:p>
    <w:p w:rsidR="00525B59" w:rsidRPr="00525B59" w:rsidRDefault="00525B59"/>
    <w:sectPr w:rsidR="00525B59" w:rsidRPr="00525B59" w:rsidSect="00D918EC">
      <w:headerReference w:type="default" r:id="rId16"/>
      <w:footerReference w:type="default" r:id="rId17"/>
      <w:pgSz w:w="11906" w:h="16838"/>
      <w:pgMar w:top="1418" w:right="85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5F5" w:rsidRDefault="00A125F5" w:rsidP="00664CBE">
      <w:pPr>
        <w:spacing w:after="0" w:line="240" w:lineRule="auto"/>
      </w:pPr>
      <w:r>
        <w:separator/>
      </w:r>
    </w:p>
  </w:endnote>
  <w:endnote w:type="continuationSeparator" w:id="0">
    <w:p w:rsidR="00A125F5" w:rsidRDefault="00A125F5" w:rsidP="00664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CA4" w:rsidRDefault="004D7CA4" w:rsidP="00D918EC">
    <w:pPr>
      <w:pStyle w:val="Fuzeile"/>
      <w:tabs>
        <w:tab w:val="clear" w:pos="4536"/>
        <w:tab w:val="clear" w:pos="9072"/>
        <w:tab w:val="left" w:pos="28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5F5" w:rsidRDefault="00A125F5" w:rsidP="00664CBE">
      <w:pPr>
        <w:spacing w:after="0" w:line="240" w:lineRule="auto"/>
      </w:pPr>
      <w:r>
        <w:separator/>
      </w:r>
    </w:p>
  </w:footnote>
  <w:footnote w:type="continuationSeparator" w:id="0">
    <w:p w:rsidR="00A125F5" w:rsidRDefault="00A125F5" w:rsidP="00664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CA4" w:rsidRPr="00664CBE" w:rsidRDefault="004D7CA4" w:rsidP="00DE5793">
    <w:pPr>
      <w:pStyle w:val="Kopfzeile"/>
      <w:ind w:left="-567"/>
      <w:rPr>
        <w:b/>
        <w:sz w:val="24"/>
        <w:szCs w:val="24"/>
      </w:rPr>
    </w:pPr>
    <w:r w:rsidRPr="00664CBE">
      <w:rPr>
        <w:b/>
        <w:caps/>
        <w:noProof/>
        <w:color w:val="808080" w:themeColor="background1" w:themeShade="80"/>
        <w:sz w:val="24"/>
        <w:szCs w:val="24"/>
        <w:lang w:eastAsia="de-DE"/>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e 168"/>
                      <wpg:cNvGrpSpPr/>
                      <wpg:grpSpPr>
                        <a:xfrm>
                          <a:off x="0" y="0"/>
                          <a:ext cx="1700784" cy="1024128"/>
                          <a:chOff x="0" y="0"/>
                          <a:chExt cx="1700784" cy="1024128"/>
                        </a:xfrm>
                      </wpg:grpSpPr>
                      <wps:wsp>
                        <wps:cNvPr id="169" name="Rechteck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hteck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hteck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feld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7CA4" w:rsidRDefault="004D7CA4">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A78CB">
                              <w:rPr>
                                <w:noProof/>
                                <w:color w:val="FFFFFF" w:themeColor="background1"/>
                                <w:sz w:val="24"/>
                                <w:szCs w:val="24"/>
                              </w:rPr>
                              <w:t>4</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67" o:spid="_x0000_s1026"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">
              <v:group id="Gruppe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hteck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hteck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hteck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feld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4D7CA4" w:rsidRDefault="004D7CA4">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A78CB">
                        <w:rPr>
                          <w:noProof/>
                          <w:color w:val="FFFFFF" w:themeColor="background1"/>
                          <w:sz w:val="24"/>
                          <w:szCs w:val="24"/>
                        </w:rPr>
                        <w:t>4</w:t>
                      </w:r>
                      <w:r>
                        <w:rPr>
                          <w:color w:val="FFFFFF" w:themeColor="background1"/>
                          <w:sz w:val="24"/>
                          <w:szCs w:val="24"/>
                        </w:rPr>
                        <w:fldChar w:fldCharType="end"/>
                      </w:r>
                    </w:p>
                  </w:txbxContent>
                </v:textbox>
              </v:shape>
              <w10:wrap anchorx="page" anchory="page"/>
            </v:group>
          </w:pict>
        </mc:Fallback>
      </mc:AlternateContent>
    </w:r>
    <w:r w:rsidRPr="00664CBE">
      <w:rPr>
        <w:b/>
        <w:sz w:val="24"/>
        <w:szCs w:val="24"/>
      </w:rPr>
      <w:t xml:space="preserve">Simple </w:t>
    </w:r>
    <w:proofErr w:type="spellStart"/>
    <w:r w:rsidRPr="00664CBE">
      <w:rPr>
        <w:b/>
        <w:sz w:val="24"/>
        <w:szCs w:val="24"/>
      </w:rPr>
      <w:t>Calculator</w:t>
    </w:r>
    <w:proofErr w:type="spellEnd"/>
  </w:p>
  <w:p w:rsidR="004D7CA4" w:rsidRPr="00664CBE" w:rsidRDefault="004D7CA4" w:rsidP="00DE5793">
    <w:pPr>
      <w:pStyle w:val="Kopfzeile"/>
      <w:ind w:left="-567"/>
      <w:rPr>
        <w:sz w:val="24"/>
        <w:szCs w:val="24"/>
      </w:rPr>
    </w:pPr>
    <w:r w:rsidRPr="00664CBE">
      <w:rPr>
        <w:sz w:val="24"/>
        <w:szCs w:val="24"/>
      </w:rPr>
      <w:t>Ein simpler Taschenrechner mit Grundfunktionen</w:t>
    </w:r>
  </w:p>
  <w:p w:rsidR="004D7CA4" w:rsidRPr="00E05223" w:rsidRDefault="004D7CA4" w:rsidP="00DE5793">
    <w:pPr>
      <w:pStyle w:val="Kopfzeile"/>
      <w:spacing w:before="120" w:after="120"/>
      <w:ind w:left="-567" w:right="113"/>
      <w:rPr>
        <w:i/>
      </w:rPr>
    </w:pPr>
    <w:r w:rsidRPr="00664CBE">
      <w:rPr>
        <w:i/>
      </w:rPr>
      <w:fldChar w:fldCharType="begin"/>
    </w:r>
    <w:r w:rsidRPr="00664CBE">
      <w:rPr>
        <w:i/>
      </w:rPr>
      <w:instrText xml:space="preserve"> STYLEREF  "Überschrift 1"  \* MERGEFORMAT </w:instrText>
    </w:r>
    <w:r w:rsidRPr="00664CBE">
      <w:rPr>
        <w:i/>
      </w:rPr>
      <w:fldChar w:fldCharType="separate"/>
    </w:r>
    <w:r w:rsidR="008A78CB">
      <w:rPr>
        <w:i/>
        <w:noProof/>
      </w:rPr>
      <w:t>Abkürzungsverzeichnis</w:t>
    </w:r>
    <w:r w:rsidRPr="00664CBE">
      <w:rP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EB9663A8"/>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CDDA9F4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FF10A8BA"/>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ADA2CB3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2E26915"/>
    <w:multiLevelType w:val="hybridMultilevel"/>
    <w:tmpl w:val="5FF6B8E4"/>
    <w:lvl w:ilvl="0" w:tplc="E036348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0B260BB"/>
    <w:multiLevelType w:val="hybridMultilevel"/>
    <w:tmpl w:val="528AE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93086C"/>
    <w:multiLevelType w:val="multilevel"/>
    <w:tmpl w:val="4886C19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DB824E9"/>
    <w:multiLevelType w:val="hybridMultilevel"/>
    <w:tmpl w:val="86481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99C"/>
    <w:rsid w:val="00097256"/>
    <w:rsid w:val="000C1CCC"/>
    <w:rsid w:val="000D0093"/>
    <w:rsid w:val="001030E7"/>
    <w:rsid w:val="00124286"/>
    <w:rsid w:val="001653AE"/>
    <w:rsid w:val="0027673F"/>
    <w:rsid w:val="002A7EBA"/>
    <w:rsid w:val="002C1F41"/>
    <w:rsid w:val="002D7FA9"/>
    <w:rsid w:val="00343B6A"/>
    <w:rsid w:val="00374557"/>
    <w:rsid w:val="00380F96"/>
    <w:rsid w:val="003C0E1F"/>
    <w:rsid w:val="00403ADD"/>
    <w:rsid w:val="004072BB"/>
    <w:rsid w:val="004110C4"/>
    <w:rsid w:val="0044399C"/>
    <w:rsid w:val="004724D7"/>
    <w:rsid w:val="004A60B3"/>
    <w:rsid w:val="004D7CA4"/>
    <w:rsid w:val="004E5312"/>
    <w:rsid w:val="00525B59"/>
    <w:rsid w:val="00532887"/>
    <w:rsid w:val="00534940"/>
    <w:rsid w:val="00664CBE"/>
    <w:rsid w:val="006759E0"/>
    <w:rsid w:val="006C0F35"/>
    <w:rsid w:val="006D6F3B"/>
    <w:rsid w:val="006E7A85"/>
    <w:rsid w:val="00775B85"/>
    <w:rsid w:val="007C444E"/>
    <w:rsid w:val="007D36A8"/>
    <w:rsid w:val="00802E67"/>
    <w:rsid w:val="00837463"/>
    <w:rsid w:val="00844B0B"/>
    <w:rsid w:val="00881798"/>
    <w:rsid w:val="008858D5"/>
    <w:rsid w:val="00893251"/>
    <w:rsid w:val="008A78CB"/>
    <w:rsid w:val="008B43C2"/>
    <w:rsid w:val="008F712F"/>
    <w:rsid w:val="009746DD"/>
    <w:rsid w:val="009A16C9"/>
    <w:rsid w:val="009B25C5"/>
    <w:rsid w:val="009C70EE"/>
    <w:rsid w:val="00A125F5"/>
    <w:rsid w:val="00A93E7C"/>
    <w:rsid w:val="00AF758C"/>
    <w:rsid w:val="00B47EA9"/>
    <w:rsid w:val="00B82550"/>
    <w:rsid w:val="00B903A0"/>
    <w:rsid w:val="00BF11E8"/>
    <w:rsid w:val="00C31084"/>
    <w:rsid w:val="00C35A6B"/>
    <w:rsid w:val="00C71A04"/>
    <w:rsid w:val="00CA2E42"/>
    <w:rsid w:val="00CD651F"/>
    <w:rsid w:val="00D26697"/>
    <w:rsid w:val="00D918EC"/>
    <w:rsid w:val="00DB3648"/>
    <w:rsid w:val="00DE5793"/>
    <w:rsid w:val="00E01DD5"/>
    <w:rsid w:val="00E05223"/>
    <w:rsid w:val="00E50691"/>
    <w:rsid w:val="00E51180"/>
    <w:rsid w:val="00E610D7"/>
    <w:rsid w:val="00EC3CCF"/>
    <w:rsid w:val="00EE5369"/>
    <w:rsid w:val="00EF016C"/>
    <w:rsid w:val="00F33509"/>
    <w:rsid w:val="00F569A0"/>
    <w:rsid w:val="00F60E90"/>
    <w:rsid w:val="00FD72B2"/>
    <w:rsid w:val="00FE10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15B6E4-7171-4C16-A475-07D054D5A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70EE"/>
    <w:pPr>
      <w:spacing w:line="360" w:lineRule="auto"/>
    </w:pPr>
    <w:rPr>
      <w:rFonts w:ascii="Arial" w:hAnsi="Arial"/>
      <w:sz w:val="20"/>
    </w:rPr>
  </w:style>
  <w:style w:type="paragraph" w:styleId="berschrift1">
    <w:name w:val="heading 1"/>
    <w:basedOn w:val="Standard"/>
    <w:next w:val="Standard"/>
    <w:link w:val="berschrift1Zchn"/>
    <w:uiPriority w:val="9"/>
    <w:qFormat/>
    <w:rsid w:val="00FE10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E10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D00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10C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E10C3"/>
    <w:pPr>
      <w:outlineLvl w:val="9"/>
    </w:pPr>
    <w:rPr>
      <w:lang w:eastAsia="de-DE"/>
    </w:rPr>
  </w:style>
  <w:style w:type="paragraph" w:styleId="Verzeichnis1">
    <w:name w:val="toc 1"/>
    <w:basedOn w:val="Standard"/>
    <w:next w:val="Standard"/>
    <w:autoRedefine/>
    <w:uiPriority w:val="39"/>
    <w:unhideWhenUsed/>
    <w:rsid w:val="00D918EC"/>
    <w:pPr>
      <w:tabs>
        <w:tab w:val="right" w:leader="dot" w:pos="9627"/>
      </w:tabs>
      <w:spacing w:after="100"/>
    </w:pPr>
  </w:style>
  <w:style w:type="character" w:customStyle="1" w:styleId="berschrift2Zchn">
    <w:name w:val="Überschrift 2 Zchn"/>
    <w:basedOn w:val="Absatz-Standardschriftart"/>
    <w:link w:val="berschrift2"/>
    <w:uiPriority w:val="9"/>
    <w:rsid w:val="00FE10C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FE10C3"/>
    <w:pPr>
      <w:spacing w:after="100"/>
      <w:ind w:left="220"/>
    </w:pPr>
  </w:style>
  <w:style w:type="character" w:styleId="Hyperlink">
    <w:name w:val="Hyperlink"/>
    <w:basedOn w:val="Absatz-Standardschriftart"/>
    <w:uiPriority w:val="99"/>
    <w:unhideWhenUsed/>
    <w:rsid w:val="00FE10C3"/>
    <w:rPr>
      <w:color w:val="0563C1" w:themeColor="hyperlink"/>
      <w:u w:val="single"/>
    </w:rPr>
  </w:style>
  <w:style w:type="character" w:customStyle="1" w:styleId="berschrift3Zchn">
    <w:name w:val="Überschrift 3 Zchn"/>
    <w:basedOn w:val="Absatz-Standardschriftart"/>
    <w:link w:val="berschrift3"/>
    <w:uiPriority w:val="9"/>
    <w:rsid w:val="000D0093"/>
    <w:rPr>
      <w:rFonts w:asciiTheme="majorHAnsi" w:eastAsiaTheme="majorEastAsia" w:hAnsiTheme="majorHAnsi" w:cstheme="majorBidi"/>
      <w:color w:val="1F4D78" w:themeColor="accent1" w:themeShade="7F"/>
      <w:sz w:val="24"/>
      <w:szCs w:val="24"/>
    </w:rPr>
  </w:style>
  <w:style w:type="paragraph" w:styleId="Literaturverzeichnis">
    <w:name w:val="Bibliography"/>
    <w:basedOn w:val="Standard"/>
    <w:next w:val="Standard"/>
    <w:uiPriority w:val="37"/>
    <w:unhideWhenUsed/>
    <w:rsid w:val="008F712F"/>
  </w:style>
  <w:style w:type="paragraph" w:styleId="Verzeichnis3">
    <w:name w:val="toc 3"/>
    <w:basedOn w:val="Standard"/>
    <w:next w:val="Standard"/>
    <w:autoRedefine/>
    <w:uiPriority w:val="39"/>
    <w:unhideWhenUsed/>
    <w:rsid w:val="00D918EC"/>
    <w:pPr>
      <w:spacing w:after="100"/>
      <w:ind w:left="440"/>
    </w:pPr>
  </w:style>
  <w:style w:type="paragraph" w:styleId="Kopfzeile">
    <w:name w:val="header"/>
    <w:basedOn w:val="Standard"/>
    <w:link w:val="KopfzeileZchn"/>
    <w:uiPriority w:val="99"/>
    <w:unhideWhenUsed/>
    <w:rsid w:val="00664C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4CBE"/>
  </w:style>
  <w:style w:type="paragraph" w:styleId="Fuzeile">
    <w:name w:val="footer"/>
    <w:basedOn w:val="Standard"/>
    <w:link w:val="FuzeileZchn"/>
    <w:uiPriority w:val="99"/>
    <w:unhideWhenUsed/>
    <w:rsid w:val="00664C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4CBE"/>
  </w:style>
  <w:style w:type="paragraph" w:styleId="Sprechblasentext">
    <w:name w:val="Balloon Text"/>
    <w:basedOn w:val="Standard"/>
    <w:link w:val="SprechblasentextZchn"/>
    <w:uiPriority w:val="99"/>
    <w:semiHidden/>
    <w:unhideWhenUsed/>
    <w:rsid w:val="00B903A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903A0"/>
    <w:rPr>
      <w:rFonts w:ascii="Segoe UI" w:hAnsi="Segoe UI" w:cs="Segoe UI"/>
      <w:sz w:val="18"/>
      <w:szCs w:val="18"/>
    </w:rPr>
  </w:style>
  <w:style w:type="paragraph" w:styleId="Listenabsatz">
    <w:name w:val="List Paragraph"/>
    <w:basedOn w:val="Standard"/>
    <w:uiPriority w:val="34"/>
    <w:qFormat/>
    <w:rsid w:val="007C444E"/>
    <w:pPr>
      <w:ind w:left="720"/>
      <w:contextualSpacing/>
    </w:pPr>
  </w:style>
  <w:style w:type="paragraph" w:styleId="berarbeitung">
    <w:name w:val="Revision"/>
    <w:hidden/>
    <w:uiPriority w:val="99"/>
    <w:semiHidden/>
    <w:rsid w:val="00D918EC"/>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945222">
      <w:bodyDiv w:val="1"/>
      <w:marLeft w:val="0"/>
      <w:marRight w:val="0"/>
      <w:marTop w:val="0"/>
      <w:marBottom w:val="0"/>
      <w:divBdr>
        <w:top w:val="none" w:sz="0" w:space="0" w:color="auto"/>
        <w:left w:val="none" w:sz="0" w:space="0" w:color="auto"/>
        <w:bottom w:val="none" w:sz="0" w:space="0" w:color="auto"/>
        <w:right w:val="none" w:sz="0" w:space="0" w:color="auto"/>
      </w:divBdr>
    </w:div>
    <w:div w:id="494036229">
      <w:bodyDiv w:val="1"/>
      <w:marLeft w:val="0"/>
      <w:marRight w:val="0"/>
      <w:marTop w:val="0"/>
      <w:marBottom w:val="0"/>
      <w:divBdr>
        <w:top w:val="none" w:sz="0" w:space="0" w:color="auto"/>
        <w:left w:val="none" w:sz="0" w:space="0" w:color="auto"/>
        <w:bottom w:val="none" w:sz="0" w:space="0" w:color="auto"/>
        <w:right w:val="none" w:sz="0" w:space="0" w:color="auto"/>
      </w:divBdr>
    </w:div>
    <w:div w:id="1014843815">
      <w:bodyDiv w:val="1"/>
      <w:marLeft w:val="0"/>
      <w:marRight w:val="0"/>
      <w:marTop w:val="0"/>
      <w:marBottom w:val="0"/>
      <w:divBdr>
        <w:top w:val="none" w:sz="0" w:space="0" w:color="auto"/>
        <w:left w:val="none" w:sz="0" w:space="0" w:color="auto"/>
        <w:bottom w:val="none" w:sz="0" w:space="0" w:color="auto"/>
        <w:right w:val="none" w:sz="0" w:space="0" w:color="auto"/>
      </w:divBdr>
    </w:div>
    <w:div w:id="1147546843">
      <w:bodyDiv w:val="1"/>
      <w:marLeft w:val="0"/>
      <w:marRight w:val="0"/>
      <w:marTop w:val="0"/>
      <w:marBottom w:val="0"/>
      <w:divBdr>
        <w:top w:val="none" w:sz="0" w:space="0" w:color="auto"/>
        <w:left w:val="none" w:sz="0" w:space="0" w:color="auto"/>
        <w:bottom w:val="none" w:sz="0" w:space="0" w:color="auto"/>
        <w:right w:val="none" w:sz="0" w:space="0" w:color="auto"/>
      </w:divBdr>
    </w:div>
    <w:div w:id="1272588617">
      <w:bodyDiv w:val="1"/>
      <w:marLeft w:val="0"/>
      <w:marRight w:val="0"/>
      <w:marTop w:val="0"/>
      <w:marBottom w:val="0"/>
      <w:divBdr>
        <w:top w:val="none" w:sz="0" w:space="0" w:color="auto"/>
        <w:left w:val="none" w:sz="0" w:space="0" w:color="auto"/>
        <w:bottom w:val="none" w:sz="0" w:space="0" w:color="auto"/>
        <w:right w:val="none" w:sz="0" w:space="0" w:color="auto"/>
      </w:divBdr>
    </w:div>
    <w:div w:id="1349016422">
      <w:bodyDiv w:val="1"/>
      <w:marLeft w:val="0"/>
      <w:marRight w:val="0"/>
      <w:marTop w:val="0"/>
      <w:marBottom w:val="0"/>
      <w:divBdr>
        <w:top w:val="none" w:sz="0" w:space="0" w:color="auto"/>
        <w:left w:val="none" w:sz="0" w:space="0" w:color="auto"/>
        <w:bottom w:val="none" w:sz="0" w:space="0" w:color="auto"/>
        <w:right w:val="none" w:sz="0" w:space="0" w:color="auto"/>
      </w:divBdr>
    </w:div>
    <w:div w:id="1400518428">
      <w:bodyDiv w:val="1"/>
      <w:marLeft w:val="0"/>
      <w:marRight w:val="0"/>
      <w:marTop w:val="0"/>
      <w:marBottom w:val="0"/>
      <w:divBdr>
        <w:top w:val="none" w:sz="0" w:space="0" w:color="auto"/>
        <w:left w:val="none" w:sz="0" w:space="0" w:color="auto"/>
        <w:bottom w:val="none" w:sz="0" w:space="0" w:color="auto"/>
        <w:right w:val="none" w:sz="0" w:space="0" w:color="auto"/>
      </w:divBdr>
    </w:div>
    <w:div w:id="1734545098">
      <w:bodyDiv w:val="1"/>
      <w:marLeft w:val="0"/>
      <w:marRight w:val="0"/>
      <w:marTop w:val="0"/>
      <w:marBottom w:val="0"/>
      <w:divBdr>
        <w:top w:val="none" w:sz="0" w:space="0" w:color="auto"/>
        <w:left w:val="none" w:sz="0" w:space="0" w:color="auto"/>
        <w:bottom w:val="none" w:sz="0" w:space="0" w:color="auto"/>
        <w:right w:val="none" w:sz="0" w:space="0" w:color="auto"/>
      </w:divBdr>
    </w:div>
    <w:div w:id="17418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E509C-5D5D-498B-8B39-F6A230821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3368</Words>
  <Characters>21222</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CC-Student</dc:creator>
  <cp:keywords/>
  <dc:description/>
  <cp:lastModifiedBy>CC-Student</cp:lastModifiedBy>
  <cp:revision>39</cp:revision>
  <cp:lastPrinted>2022-03-16T12:35:00Z</cp:lastPrinted>
  <dcterms:created xsi:type="dcterms:W3CDTF">2022-03-15T16:21:00Z</dcterms:created>
  <dcterms:modified xsi:type="dcterms:W3CDTF">2022-03-16T12:36:00Z</dcterms:modified>
</cp:coreProperties>
</file>